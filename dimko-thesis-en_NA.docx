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43CC3" w14:textId="77777777" w:rsidR="000D0C90" w:rsidRDefault="000D0C90" w:rsidP="002F6BD9">
      <w:pPr>
        <w:pStyle w:val="BodyText"/>
        <w:spacing w:before="7"/>
        <w:rPr>
          <w:i/>
          <w:sz w:val="15"/>
        </w:rPr>
      </w:pPr>
    </w:p>
    <w:p w14:paraId="07CC001A" w14:textId="77777777" w:rsidR="000D0C90" w:rsidRDefault="00760CA0" w:rsidP="002F6BD9">
      <w:pPr>
        <w:spacing w:before="95"/>
        <w:ind w:left="801" w:right="787"/>
        <w:jc w:val="center"/>
        <w:rPr>
          <w:b/>
        </w:rPr>
      </w:pPr>
      <w:r>
        <w:rPr>
          <w:b/>
        </w:rPr>
        <w:t>MINISTRY</w:t>
      </w:r>
      <w:r>
        <w:rPr>
          <w:b/>
          <w:spacing w:val="17"/>
        </w:rPr>
        <w:t xml:space="preserve"> </w:t>
      </w:r>
      <w:r>
        <w:rPr>
          <w:b/>
        </w:rPr>
        <w:t>OF</w:t>
      </w:r>
      <w:r>
        <w:rPr>
          <w:b/>
          <w:spacing w:val="18"/>
        </w:rPr>
        <w:t xml:space="preserve"> </w:t>
      </w:r>
      <w:r>
        <w:rPr>
          <w:b/>
        </w:rPr>
        <w:t>EDUCATION</w:t>
      </w:r>
      <w:r>
        <w:rPr>
          <w:b/>
          <w:spacing w:val="17"/>
        </w:rPr>
        <w:t xml:space="preserve"> </w:t>
      </w:r>
      <w:r>
        <w:rPr>
          <w:b/>
        </w:rPr>
        <w:t>AND</w:t>
      </w:r>
      <w:r>
        <w:rPr>
          <w:b/>
          <w:spacing w:val="20"/>
        </w:rPr>
        <w:t xml:space="preserve"> </w:t>
      </w:r>
      <w:r>
        <w:rPr>
          <w:b/>
        </w:rPr>
        <w:t>SCIENCE</w:t>
      </w:r>
      <w:r>
        <w:rPr>
          <w:b/>
          <w:spacing w:val="21"/>
        </w:rPr>
        <w:t xml:space="preserve"> </w:t>
      </w:r>
      <w:r>
        <w:rPr>
          <w:b/>
        </w:rPr>
        <w:t>OF</w:t>
      </w:r>
      <w:r>
        <w:rPr>
          <w:b/>
          <w:spacing w:val="20"/>
        </w:rPr>
        <w:t xml:space="preserve"> </w:t>
      </w:r>
      <w:r>
        <w:rPr>
          <w:b/>
        </w:rPr>
        <w:t>UKRAINE</w:t>
      </w:r>
    </w:p>
    <w:p w14:paraId="382C9147" w14:textId="77777777" w:rsidR="000D0C90" w:rsidRDefault="00760CA0" w:rsidP="002F6BD9">
      <w:pPr>
        <w:spacing w:before="138" w:line="369" w:lineRule="auto"/>
        <w:ind w:left="2333" w:right="2317"/>
        <w:jc w:val="center"/>
        <w:rPr>
          <w:b/>
        </w:rPr>
      </w:pPr>
      <w:proofErr w:type="spellStart"/>
      <w:r>
        <w:rPr>
          <w:b/>
        </w:rPr>
        <w:t>Lviv</w:t>
      </w:r>
      <w:proofErr w:type="spellEnd"/>
      <w:r>
        <w:rPr>
          <w:b/>
        </w:rPr>
        <w:t xml:space="preserve"> Polytechnic</w:t>
      </w:r>
      <w:r>
        <w:rPr>
          <w:b/>
          <w:spacing w:val="1"/>
        </w:rPr>
        <w:t xml:space="preserve"> </w:t>
      </w:r>
      <w:r>
        <w:rPr>
          <w:b/>
        </w:rPr>
        <w:t>National</w:t>
      </w:r>
      <w:r>
        <w:rPr>
          <w:b/>
          <w:spacing w:val="55"/>
        </w:rPr>
        <w:t xml:space="preserve"> </w:t>
      </w:r>
      <w:r>
        <w:rPr>
          <w:b/>
        </w:rPr>
        <w:t>University</w:t>
      </w:r>
      <w:r>
        <w:rPr>
          <w:b/>
          <w:spacing w:val="1"/>
        </w:rPr>
        <w:t xml:space="preserve"> </w:t>
      </w:r>
      <w:r>
        <w:rPr>
          <w:b/>
        </w:rPr>
        <w:t>Department</w:t>
      </w:r>
      <w:r>
        <w:rPr>
          <w:b/>
          <w:spacing w:val="27"/>
        </w:rPr>
        <w:t xml:space="preserve"> </w:t>
      </w:r>
      <w:r>
        <w:rPr>
          <w:b/>
        </w:rPr>
        <w:t>of</w:t>
      </w:r>
      <w:r>
        <w:rPr>
          <w:b/>
          <w:spacing w:val="23"/>
        </w:rPr>
        <w:t xml:space="preserve"> </w:t>
      </w:r>
      <w:r>
        <w:rPr>
          <w:b/>
        </w:rPr>
        <w:t>Computer-Aided</w:t>
      </w:r>
      <w:r>
        <w:rPr>
          <w:b/>
          <w:spacing w:val="23"/>
        </w:rPr>
        <w:t xml:space="preserve"> </w:t>
      </w:r>
      <w:r>
        <w:rPr>
          <w:b/>
        </w:rPr>
        <w:t>Design</w:t>
      </w:r>
      <w:r>
        <w:rPr>
          <w:b/>
          <w:spacing w:val="24"/>
        </w:rPr>
        <w:t xml:space="preserve"> </w:t>
      </w:r>
      <w:r>
        <w:rPr>
          <w:b/>
        </w:rPr>
        <w:t>Systems</w:t>
      </w:r>
    </w:p>
    <w:p w14:paraId="20CE349A" w14:textId="77777777" w:rsidR="000D0C90" w:rsidRDefault="000D0C90" w:rsidP="002F6BD9">
      <w:pPr>
        <w:pStyle w:val="BodyText"/>
        <w:rPr>
          <w:b/>
          <w:sz w:val="20"/>
        </w:rPr>
      </w:pPr>
    </w:p>
    <w:p w14:paraId="21C4A953" w14:textId="77777777" w:rsidR="000D0C90" w:rsidRDefault="000D0C90" w:rsidP="002F6BD9">
      <w:pPr>
        <w:pStyle w:val="BodyText"/>
        <w:rPr>
          <w:b/>
          <w:sz w:val="20"/>
        </w:rPr>
      </w:pPr>
    </w:p>
    <w:p w14:paraId="10A0A388" w14:textId="77777777" w:rsidR="000D0C90" w:rsidRDefault="000D0C90" w:rsidP="002F6BD9">
      <w:pPr>
        <w:pStyle w:val="BodyText"/>
        <w:rPr>
          <w:b/>
          <w:sz w:val="20"/>
        </w:rPr>
      </w:pPr>
    </w:p>
    <w:p w14:paraId="7DAE4BBB" w14:textId="77777777" w:rsidR="000D0C90" w:rsidRDefault="000D0C90" w:rsidP="002F6BD9">
      <w:pPr>
        <w:pStyle w:val="BodyText"/>
        <w:rPr>
          <w:b/>
          <w:sz w:val="20"/>
        </w:rPr>
      </w:pPr>
    </w:p>
    <w:p w14:paraId="229C2F09" w14:textId="77777777" w:rsidR="000D0C90" w:rsidRDefault="000D0C90" w:rsidP="002F6BD9">
      <w:pPr>
        <w:pStyle w:val="BodyText"/>
        <w:rPr>
          <w:b/>
          <w:sz w:val="20"/>
        </w:rPr>
      </w:pPr>
    </w:p>
    <w:p w14:paraId="6C268177" w14:textId="77AE2BE2" w:rsidR="000D0C90" w:rsidRPr="002E1423" w:rsidRDefault="00760CA0" w:rsidP="002E1423">
      <w:pPr>
        <w:pStyle w:val="BodyText"/>
        <w:spacing w:before="11"/>
        <w:rPr>
          <w:b/>
          <w:sz w:val="17"/>
        </w:rPr>
      </w:pPr>
      <w:r>
        <w:rPr>
          <w:noProof/>
          <w:lang w:val="uk-UA" w:eastAsia="uk-UA"/>
        </w:rPr>
        <w:drawing>
          <wp:anchor distT="0" distB="0" distL="0" distR="0" simplePos="0" relativeHeight="251658240" behindDoc="0" locked="0" layoutInCell="1" allowOverlap="1" wp14:anchorId="77A50211" wp14:editId="104D2B68">
            <wp:simplePos x="0" y="0"/>
            <wp:positionH relativeFrom="page">
              <wp:posOffset>3195828</wp:posOffset>
            </wp:positionH>
            <wp:positionV relativeFrom="paragraph">
              <wp:posOffset>146482</wp:posOffset>
            </wp:positionV>
            <wp:extent cx="1711978" cy="15906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711978" cy="1590675"/>
                    </a:xfrm>
                    <a:prstGeom prst="rect">
                      <a:avLst/>
                    </a:prstGeom>
                  </pic:spPr>
                </pic:pic>
              </a:graphicData>
            </a:graphic>
          </wp:anchor>
        </w:drawing>
      </w:r>
    </w:p>
    <w:p w14:paraId="1C41A76C" w14:textId="77777777" w:rsidR="000D0C90" w:rsidRDefault="000D0C90" w:rsidP="002F6BD9">
      <w:pPr>
        <w:pStyle w:val="BodyText"/>
        <w:spacing w:before="11"/>
        <w:rPr>
          <w:b/>
          <w:sz w:val="34"/>
        </w:rPr>
      </w:pPr>
    </w:p>
    <w:p w14:paraId="1F8854E9" w14:textId="6AE7FF30" w:rsidR="00370602" w:rsidRPr="003B7336" w:rsidRDefault="00760CA0" w:rsidP="003B7336">
      <w:pPr>
        <w:spacing w:line="542" w:lineRule="auto"/>
        <w:ind w:left="0" w:right="-1" w:hanging="1"/>
        <w:jc w:val="center"/>
        <w:rPr>
          <w:b/>
          <w:spacing w:val="-53"/>
          <w:sz w:val="24"/>
          <w:szCs w:val="24"/>
        </w:rPr>
      </w:pPr>
      <w:r w:rsidRPr="003B7336">
        <w:rPr>
          <w:b/>
          <w:sz w:val="24"/>
          <w:szCs w:val="24"/>
        </w:rPr>
        <w:t>ABSTRACT</w:t>
      </w:r>
      <w:r w:rsidRPr="003B7336">
        <w:rPr>
          <w:b/>
          <w:spacing w:val="7"/>
          <w:sz w:val="24"/>
          <w:szCs w:val="24"/>
        </w:rPr>
        <w:t xml:space="preserve"> </w:t>
      </w:r>
      <w:r w:rsidRPr="003B7336">
        <w:rPr>
          <w:b/>
          <w:sz w:val="24"/>
          <w:szCs w:val="24"/>
        </w:rPr>
        <w:t>for</w:t>
      </w:r>
      <w:r w:rsidRPr="003B7336">
        <w:rPr>
          <w:b/>
          <w:spacing w:val="1"/>
          <w:sz w:val="24"/>
          <w:szCs w:val="24"/>
        </w:rPr>
        <w:t xml:space="preserve"> </w:t>
      </w:r>
      <w:r w:rsidR="000B40E8">
        <w:rPr>
          <w:b/>
          <w:sz w:val="24"/>
          <w:szCs w:val="24"/>
        </w:rPr>
        <w:t>'</w:t>
      </w:r>
      <w:r w:rsidR="000B40E8" w:rsidRPr="004B5DCA">
        <w:rPr>
          <w:b/>
          <w:sz w:val="24"/>
          <w:szCs w:val="24"/>
        </w:rPr>
        <w:t>BACHELOR</w:t>
      </w:r>
      <w:r w:rsidR="000B40E8">
        <w:rPr>
          <w:b/>
          <w:sz w:val="24"/>
          <w:szCs w:val="24"/>
        </w:rPr>
        <w:t>'</w:t>
      </w:r>
      <w:r w:rsidR="000B40E8" w:rsidRPr="003B7336">
        <w:rPr>
          <w:b/>
          <w:sz w:val="24"/>
          <w:szCs w:val="24"/>
        </w:rPr>
        <w:t>S</w:t>
      </w:r>
      <w:r w:rsidR="000B40E8" w:rsidRPr="003B7336">
        <w:rPr>
          <w:b/>
          <w:spacing w:val="1"/>
          <w:sz w:val="24"/>
          <w:szCs w:val="24"/>
        </w:rPr>
        <w:t xml:space="preserve"> </w:t>
      </w:r>
      <w:r w:rsidRPr="003B7336">
        <w:rPr>
          <w:b/>
          <w:sz w:val="24"/>
          <w:szCs w:val="24"/>
        </w:rPr>
        <w:t>THESIS</w:t>
      </w:r>
      <w:r w:rsidRPr="003B7336">
        <w:rPr>
          <w:b/>
          <w:spacing w:val="-53"/>
          <w:sz w:val="24"/>
          <w:szCs w:val="24"/>
        </w:rPr>
        <w:t xml:space="preserve"> </w:t>
      </w:r>
    </w:p>
    <w:p w14:paraId="5CDB512C" w14:textId="6135CA4C" w:rsidR="00370602" w:rsidRDefault="00760CA0" w:rsidP="003B7336">
      <w:pPr>
        <w:spacing w:line="542" w:lineRule="auto"/>
        <w:ind w:left="0" w:right="-1" w:hanging="1"/>
        <w:jc w:val="center"/>
        <w:rPr>
          <w:sz w:val="24"/>
          <w:szCs w:val="24"/>
        </w:rPr>
      </w:pPr>
      <w:r w:rsidRPr="003B7336">
        <w:rPr>
          <w:sz w:val="24"/>
          <w:szCs w:val="24"/>
        </w:rPr>
        <w:t>"</w:t>
      </w:r>
      <w:r w:rsidR="0093010C" w:rsidRPr="003B7336">
        <w:rPr>
          <w:sz w:val="24"/>
          <w:szCs w:val="24"/>
        </w:rPr>
        <w:t xml:space="preserve">Monitoring and observability of distributed </w:t>
      </w:r>
      <w:proofErr w:type="gramStart"/>
      <w:r w:rsidR="0093010C" w:rsidRPr="003B7336">
        <w:rPr>
          <w:sz w:val="24"/>
          <w:szCs w:val="24"/>
        </w:rPr>
        <w:t>systems</w:t>
      </w:r>
      <w:proofErr w:type="gramEnd"/>
      <w:r w:rsidR="0093010C" w:rsidRPr="003B7336">
        <w:rPr>
          <w:sz w:val="24"/>
          <w:szCs w:val="24"/>
        </w:rPr>
        <w:t xml:space="preserve"> </w:t>
      </w:r>
    </w:p>
    <w:p w14:paraId="178761F7" w14:textId="4994645E" w:rsidR="000D0C90" w:rsidRPr="003B7336" w:rsidRDefault="0093010C" w:rsidP="003B7336">
      <w:pPr>
        <w:spacing w:line="542" w:lineRule="auto"/>
        <w:ind w:left="0" w:right="-1" w:hanging="1"/>
        <w:jc w:val="center"/>
        <w:rPr>
          <w:sz w:val="24"/>
          <w:szCs w:val="24"/>
        </w:rPr>
      </w:pPr>
      <w:r w:rsidRPr="003B7336">
        <w:rPr>
          <w:sz w:val="24"/>
          <w:szCs w:val="24"/>
        </w:rPr>
        <w:t>in the context of preventive safety</w:t>
      </w:r>
      <w:r w:rsidR="00760CA0" w:rsidRPr="003B7336">
        <w:rPr>
          <w:sz w:val="24"/>
          <w:szCs w:val="24"/>
        </w:rPr>
        <w:t>"</w:t>
      </w:r>
    </w:p>
    <w:p w14:paraId="1A5A8447" w14:textId="77777777" w:rsidR="00370602" w:rsidRDefault="00370602" w:rsidP="002F6BD9">
      <w:pPr>
        <w:spacing w:before="143"/>
        <w:ind w:right="108"/>
        <w:jc w:val="right"/>
        <w:rPr>
          <w:b/>
          <w:sz w:val="24"/>
          <w:szCs w:val="24"/>
        </w:rPr>
      </w:pPr>
    </w:p>
    <w:p w14:paraId="6C65AC30" w14:textId="77777777" w:rsidR="00370602" w:rsidRDefault="00370602" w:rsidP="002F6BD9">
      <w:pPr>
        <w:spacing w:before="143"/>
        <w:ind w:right="108"/>
        <w:jc w:val="right"/>
        <w:rPr>
          <w:b/>
          <w:sz w:val="24"/>
          <w:szCs w:val="24"/>
        </w:rPr>
      </w:pPr>
    </w:p>
    <w:p w14:paraId="712F5749" w14:textId="77777777" w:rsidR="00370602" w:rsidRDefault="00370602" w:rsidP="002F6BD9">
      <w:pPr>
        <w:spacing w:before="143"/>
        <w:ind w:right="108"/>
        <w:jc w:val="right"/>
        <w:rPr>
          <w:b/>
          <w:sz w:val="24"/>
          <w:szCs w:val="24"/>
        </w:rPr>
      </w:pPr>
    </w:p>
    <w:p w14:paraId="37ADCEE3" w14:textId="77777777" w:rsidR="00370602" w:rsidRDefault="00370602" w:rsidP="002F6BD9">
      <w:pPr>
        <w:spacing w:before="143"/>
        <w:ind w:right="108"/>
        <w:jc w:val="right"/>
        <w:rPr>
          <w:b/>
          <w:sz w:val="24"/>
          <w:szCs w:val="24"/>
        </w:rPr>
      </w:pPr>
    </w:p>
    <w:p w14:paraId="3FC5F927" w14:textId="4034765E" w:rsidR="000D0C90" w:rsidRPr="003B7336" w:rsidRDefault="00760CA0" w:rsidP="002F6BD9">
      <w:pPr>
        <w:spacing w:before="143"/>
        <w:ind w:right="108"/>
        <w:jc w:val="right"/>
        <w:rPr>
          <w:b/>
          <w:sz w:val="24"/>
          <w:szCs w:val="24"/>
        </w:rPr>
      </w:pPr>
      <w:r w:rsidRPr="003B7336">
        <w:rPr>
          <w:b/>
          <w:sz w:val="24"/>
          <w:szCs w:val="24"/>
        </w:rPr>
        <w:t>Prepared</w:t>
      </w:r>
      <w:r w:rsidRPr="003B7336">
        <w:rPr>
          <w:b/>
          <w:spacing w:val="27"/>
          <w:sz w:val="24"/>
          <w:szCs w:val="24"/>
        </w:rPr>
        <w:t xml:space="preserve"> </w:t>
      </w:r>
      <w:r w:rsidRPr="003B7336">
        <w:rPr>
          <w:b/>
          <w:sz w:val="24"/>
          <w:szCs w:val="24"/>
        </w:rPr>
        <w:t>by</w:t>
      </w:r>
    </w:p>
    <w:p w14:paraId="28F41E64" w14:textId="2B5A95EF" w:rsidR="000D0C90" w:rsidRPr="003B7336" w:rsidRDefault="00760CA0" w:rsidP="002F6BD9">
      <w:pPr>
        <w:pStyle w:val="BodyText"/>
        <w:spacing w:before="85"/>
        <w:ind w:right="110"/>
        <w:jc w:val="right"/>
        <w:rPr>
          <w:sz w:val="24"/>
          <w:szCs w:val="24"/>
        </w:rPr>
      </w:pPr>
      <w:r w:rsidRPr="003B7336">
        <w:rPr>
          <w:sz w:val="24"/>
          <w:szCs w:val="24"/>
        </w:rPr>
        <w:t>Student</w:t>
      </w:r>
      <w:r w:rsidRPr="003B7336">
        <w:rPr>
          <w:spacing w:val="20"/>
          <w:sz w:val="24"/>
          <w:szCs w:val="24"/>
        </w:rPr>
        <w:t xml:space="preserve"> </w:t>
      </w:r>
      <w:r w:rsidRPr="003B7336">
        <w:rPr>
          <w:sz w:val="24"/>
          <w:szCs w:val="24"/>
        </w:rPr>
        <w:t>of</w:t>
      </w:r>
      <w:r w:rsidRPr="003B7336">
        <w:rPr>
          <w:spacing w:val="15"/>
          <w:sz w:val="24"/>
          <w:szCs w:val="24"/>
        </w:rPr>
        <w:t xml:space="preserve"> </w:t>
      </w:r>
      <w:r w:rsidRPr="003B7336">
        <w:rPr>
          <w:sz w:val="24"/>
          <w:szCs w:val="24"/>
        </w:rPr>
        <w:t>group</w:t>
      </w:r>
      <w:r w:rsidRPr="003B7336">
        <w:rPr>
          <w:spacing w:val="15"/>
          <w:sz w:val="24"/>
          <w:szCs w:val="24"/>
        </w:rPr>
        <w:t xml:space="preserve"> </w:t>
      </w:r>
      <w:r w:rsidRPr="003B7336">
        <w:rPr>
          <w:sz w:val="24"/>
          <w:szCs w:val="24"/>
        </w:rPr>
        <w:t>CS-</w:t>
      </w:r>
      <w:r w:rsidR="0093010C" w:rsidRPr="003B7336">
        <w:rPr>
          <w:sz w:val="24"/>
          <w:szCs w:val="24"/>
        </w:rPr>
        <w:t>41</w:t>
      </w:r>
      <w:r w:rsidR="0093010C" w:rsidRPr="003B7336">
        <w:rPr>
          <w:sz w:val="24"/>
          <w:szCs w:val="24"/>
          <w:vertAlign w:val="subscript"/>
        </w:rPr>
        <w:t>Z</w:t>
      </w:r>
    </w:p>
    <w:p w14:paraId="383EB846" w14:textId="1C182EC3" w:rsidR="000D0C90" w:rsidRPr="003B7336" w:rsidRDefault="0093010C" w:rsidP="003B7336">
      <w:pPr>
        <w:spacing w:before="95" w:line="333" w:lineRule="auto"/>
        <w:ind w:left="6946" w:right="108" w:firstLine="276"/>
        <w:jc w:val="right"/>
        <w:rPr>
          <w:b/>
          <w:sz w:val="24"/>
          <w:szCs w:val="24"/>
        </w:rPr>
      </w:pPr>
      <w:r w:rsidRPr="003B7336">
        <w:rPr>
          <w:i/>
          <w:sz w:val="24"/>
          <w:szCs w:val="24"/>
        </w:rPr>
        <w:t>Dmytro Zhluktenko</w:t>
      </w:r>
      <w:r w:rsidR="00760CA0" w:rsidRPr="003B7336">
        <w:rPr>
          <w:i/>
          <w:spacing w:val="-52"/>
          <w:sz w:val="24"/>
          <w:szCs w:val="24"/>
        </w:rPr>
        <w:t xml:space="preserve"> </w:t>
      </w:r>
      <w:r w:rsidR="00760CA0" w:rsidRPr="003B7336">
        <w:rPr>
          <w:b/>
          <w:sz w:val="24"/>
          <w:szCs w:val="24"/>
        </w:rPr>
        <w:t>Scientific</w:t>
      </w:r>
      <w:r w:rsidR="00760CA0" w:rsidRPr="003B7336">
        <w:rPr>
          <w:b/>
          <w:spacing w:val="18"/>
          <w:sz w:val="24"/>
          <w:szCs w:val="24"/>
        </w:rPr>
        <w:t xml:space="preserve"> </w:t>
      </w:r>
      <w:r w:rsidR="00760CA0" w:rsidRPr="003B7336">
        <w:rPr>
          <w:b/>
          <w:sz w:val="24"/>
          <w:szCs w:val="24"/>
        </w:rPr>
        <w:t>advisor</w:t>
      </w:r>
      <w:r w:rsidR="00760CA0" w:rsidRPr="003B7336">
        <w:rPr>
          <w:b/>
          <w:spacing w:val="-52"/>
          <w:sz w:val="24"/>
          <w:szCs w:val="24"/>
        </w:rPr>
        <w:t xml:space="preserve"> </w:t>
      </w:r>
      <w:r w:rsidRPr="003B7336">
        <w:rPr>
          <w:i/>
          <w:sz w:val="24"/>
          <w:szCs w:val="24"/>
        </w:rPr>
        <w:t xml:space="preserve">Volodymyr </w:t>
      </w:r>
      <w:proofErr w:type="spellStart"/>
      <w:r w:rsidRPr="003B7336">
        <w:rPr>
          <w:i/>
          <w:sz w:val="24"/>
          <w:szCs w:val="24"/>
        </w:rPr>
        <w:t>Karkulyovskiy</w:t>
      </w:r>
      <w:proofErr w:type="spellEnd"/>
      <w:r w:rsidR="00760CA0" w:rsidRPr="003B7336">
        <w:rPr>
          <w:i/>
          <w:spacing w:val="1"/>
          <w:sz w:val="24"/>
          <w:szCs w:val="24"/>
        </w:rPr>
        <w:t xml:space="preserve"> </w:t>
      </w:r>
      <w:r w:rsidR="00760CA0" w:rsidRPr="003B7336">
        <w:rPr>
          <w:b/>
          <w:sz w:val="24"/>
          <w:szCs w:val="24"/>
        </w:rPr>
        <w:t>Consultant</w:t>
      </w:r>
    </w:p>
    <w:p w14:paraId="0C77C1EF" w14:textId="2B17D3CF" w:rsidR="000D0C90" w:rsidRPr="003B7336" w:rsidRDefault="00760CA0" w:rsidP="002E1423">
      <w:pPr>
        <w:spacing w:line="238" w:lineRule="exact"/>
        <w:ind w:right="110"/>
        <w:jc w:val="right"/>
        <w:rPr>
          <w:i/>
          <w:sz w:val="24"/>
          <w:szCs w:val="24"/>
        </w:rPr>
      </w:pPr>
      <w:r w:rsidRPr="003B7336">
        <w:rPr>
          <w:i/>
          <w:sz w:val="24"/>
          <w:szCs w:val="24"/>
        </w:rPr>
        <w:t>Nazariy</w:t>
      </w:r>
      <w:r w:rsidRPr="003B7336">
        <w:rPr>
          <w:i/>
          <w:spacing w:val="42"/>
          <w:sz w:val="24"/>
          <w:szCs w:val="24"/>
        </w:rPr>
        <w:t xml:space="preserve"> </w:t>
      </w:r>
      <w:r w:rsidRPr="003B7336">
        <w:rPr>
          <w:i/>
          <w:sz w:val="24"/>
          <w:szCs w:val="24"/>
        </w:rPr>
        <w:t>Andrushcha</w:t>
      </w:r>
      <w:r w:rsidR="0093010C" w:rsidRPr="003B7336">
        <w:rPr>
          <w:i/>
          <w:sz w:val="24"/>
          <w:szCs w:val="24"/>
        </w:rPr>
        <w:t>k</w:t>
      </w:r>
    </w:p>
    <w:p w14:paraId="6957B5FA" w14:textId="412A13DE" w:rsidR="000D0C90" w:rsidRDefault="000D0C90" w:rsidP="002F6BD9">
      <w:pPr>
        <w:pStyle w:val="BodyText"/>
        <w:rPr>
          <w:i/>
          <w:sz w:val="24"/>
        </w:rPr>
      </w:pPr>
    </w:p>
    <w:p w14:paraId="0648FFCC" w14:textId="3989E7E9" w:rsidR="002253B8" w:rsidRDefault="002253B8" w:rsidP="002F6BD9">
      <w:pPr>
        <w:pStyle w:val="BodyText"/>
        <w:rPr>
          <w:i/>
          <w:sz w:val="24"/>
        </w:rPr>
      </w:pPr>
    </w:p>
    <w:p w14:paraId="7A92B553" w14:textId="69432FA1" w:rsidR="002253B8" w:rsidRDefault="002253B8" w:rsidP="002F6BD9">
      <w:pPr>
        <w:pStyle w:val="BodyText"/>
        <w:rPr>
          <w:i/>
          <w:sz w:val="24"/>
        </w:rPr>
      </w:pPr>
    </w:p>
    <w:p w14:paraId="518724B4" w14:textId="4897F8D6" w:rsidR="002253B8" w:rsidRDefault="002253B8" w:rsidP="002F6BD9">
      <w:pPr>
        <w:pStyle w:val="BodyText"/>
        <w:rPr>
          <w:i/>
          <w:sz w:val="24"/>
        </w:rPr>
      </w:pPr>
    </w:p>
    <w:p w14:paraId="093215B8" w14:textId="77777777" w:rsidR="002253B8" w:rsidRDefault="002253B8" w:rsidP="002F6BD9">
      <w:pPr>
        <w:pStyle w:val="BodyText"/>
        <w:rPr>
          <w:i/>
          <w:sz w:val="24"/>
        </w:rPr>
      </w:pPr>
    </w:p>
    <w:p w14:paraId="64ED34F3" w14:textId="77777777" w:rsidR="000D0C90" w:rsidRDefault="000D0C90" w:rsidP="002F6BD9">
      <w:pPr>
        <w:pStyle w:val="BodyText"/>
        <w:spacing w:before="3"/>
        <w:rPr>
          <w:i/>
          <w:sz w:val="27"/>
        </w:rPr>
      </w:pPr>
    </w:p>
    <w:p w14:paraId="7B153527" w14:textId="6D1CF14B" w:rsidR="000D0C90" w:rsidRDefault="00760CA0" w:rsidP="002F6BD9">
      <w:pPr>
        <w:pStyle w:val="BodyText"/>
        <w:ind w:left="801" w:right="106"/>
        <w:jc w:val="center"/>
      </w:pPr>
      <w:proofErr w:type="spellStart"/>
      <w:r>
        <w:t>Lviv</w:t>
      </w:r>
      <w:proofErr w:type="spellEnd"/>
      <w:r>
        <w:rPr>
          <w:spacing w:val="10"/>
        </w:rPr>
        <w:t xml:space="preserve"> </w:t>
      </w:r>
      <w:r>
        <w:t>2021</w:t>
      </w:r>
    </w:p>
    <w:p w14:paraId="03D87044" w14:textId="6DC797D6" w:rsidR="00597693" w:rsidRPr="004E442F" w:rsidRDefault="00370602" w:rsidP="004E442F">
      <w:r>
        <w:br w:type="page"/>
      </w:r>
      <w:r w:rsidR="00597693" w:rsidRPr="004E442F">
        <w:rPr>
          <w:sz w:val="32"/>
          <w:szCs w:val="32"/>
        </w:rPr>
        <w:lastRenderedPageBreak/>
        <w:t>Introduction</w:t>
      </w:r>
    </w:p>
    <w:p w14:paraId="36A9B8D0" w14:textId="77777777" w:rsidR="001D5828" w:rsidRPr="004E442F" w:rsidRDefault="001D5828" w:rsidP="008E5D55">
      <w:pPr>
        <w:jc w:val="both"/>
      </w:pPr>
    </w:p>
    <w:p w14:paraId="2157A1E5" w14:textId="77777777" w:rsidR="00597693" w:rsidRPr="004E442F" w:rsidRDefault="00597693" w:rsidP="008E5D55">
      <w:pPr>
        <w:jc w:val="both"/>
        <w:rPr>
          <w:color w:val="0E101A"/>
          <w:sz w:val="24"/>
          <w:szCs w:val="24"/>
        </w:rPr>
      </w:pPr>
      <w:r w:rsidRPr="004E442F">
        <w:rPr>
          <w:color w:val="0E101A"/>
          <w:sz w:val="24"/>
          <w:szCs w:val="24"/>
        </w:rPr>
        <w:t>Monitoring and observability for distributed systems include collecting, analyzing, and presenting various dynamic data regarding some particular processes running in the distributed system. In a modern distributed systems environment, many works and practices are available for making these non-trivial tasks more manageable, even though monitoring remains one of the most complicated aspects to tackle while modeling production-ready software. The work exposes reasons behind such wide adoption of distributed systems for modern industry workloads, focusing on such practices as DevOps and SRE, making it so accessible for a broad audience.</w:t>
      </w:r>
    </w:p>
    <w:p w14:paraId="39EA82B8" w14:textId="77777777" w:rsidR="00597693" w:rsidRPr="004E442F" w:rsidRDefault="00597693" w:rsidP="008E5D55">
      <w:pPr>
        <w:jc w:val="both"/>
        <w:rPr>
          <w:color w:val="0E101A"/>
          <w:sz w:val="24"/>
          <w:szCs w:val="24"/>
        </w:rPr>
      </w:pPr>
      <w:r w:rsidRPr="004E442F">
        <w:rPr>
          <w:color w:val="0E101A"/>
          <w:sz w:val="24"/>
          <w:szCs w:val="24"/>
        </w:rPr>
        <w:t>The work also defines characteristics of distributed systems that make monitoring so complicated. These characteristics are used for understanding the methodology of monitoring and comparing related papers.</w:t>
      </w:r>
    </w:p>
    <w:p w14:paraId="74A58CFB" w14:textId="77777777" w:rsidR="00597693" w:rsidRPr="004E442F" w:rsidRDefault="00597693" w:rsidP="008E5D55">
      <w:pPr>
        <w:jc w:val="both"/>
        <w:rPr>
          <w:color w:val="0E101A"/>
          <w:sz w:val="24"/>
          <w:szCs w:val="24"/>
        </w:rPr>
      </w:pPr>
      <w:r w:rsidRPr="004E442F">
        <w:rPr>
          <w:color w:val="0E101A"/>
          <w:sz w:val="24"/>
          <w:szCs w:val="24"/>
        </w:rPr>
        <w:t>The main goal of the work is to examine the importance of monitoring and observability in the modern distributed system, taking into account the domain where applied. Also, to investigate collecting, analyzing, and presenting operational data in distributed systems for preventing critical situations, i.e., incidents. Besides technical challenges, the works also evaluate the monitoring from a product ownership point of view, describing the approaches to SLAs, monitoring culture mindset, incidents, et cetera. Also, incidents are discussed in work, focusing on recovering and learning from them, most importantly preventing them in the future. Then, the price of monitoring is discussed at various stages of the software product lifecycle, especially in production environments.</w:t>
      </w:r>
    </w:p>
    <w:p w14:paraId="0E1E659C" w14:textId="006BA787" w:rsidR="00597693" w:rsidRPr="004E442F" w:rsidRDefault="00597693" w:rsidP="008E5D55">
      <w:pPr>
        <w:jc w:val="both"/>
        <w:rPr>
          <w:color w:val="0E101A"/>
          <w:sz w:val="24"/>
          <w:szCs w:val="24"/>
        </w:rPr>
      </w:pPr>
      <w:r w:rsidRPr="004E442F">
        <w:rPr>
          <w:color w:val="0E101A"/>
          <w:sz w:val="24"/>
          <w:szCs w:val="24"/>
        </w:rPr>
        <w:t xml:space="preserve">Also, the software product is built based on this study which shows the usage of modern monitoring best practices. The aspects are covered both conceptually and practically: metrics, alerts, logging, dashboards, messages, debugging, tracing. </w:t>
      </w:r>
      <w:commentRangeStart w:id="0"/>
      <w:r w:rsidRPr="004E442F">
        <w:rPr>
          <w:color w:val="0E101A"/>
          <w:sz w:val="24"/>
          <w:szCs w:val="24"/>
        </w:rPr>
        <w:t xml:space="preserve">The software product is built for the reader's better understanding of the </w:t>
      </w:r>
      <w:r w:rsidR="003C65CB" w:rsidRPr="004E442F">
        <w:rPr>
          <w:color w:val="0E101A"/>
          <w:sz w:val="24"/>
          <w:szCs w:val="24"/>
        </w:rPr>
        <w:t xml:space="preserve">described </w:t>
      </w:r>
      <w:r w:rsidRPr="004E442F">
        <w:rPr>
          <w:color w:val="0E101A"/>
          <w:sz w:val="24"/>
          <w:szCs w:val="24"/>
        </w:rPr>
        <w:t xml:space="preserve">concepts. </w:t>
      </w:r>
      <w:commentRangeEnd w:id="0"/>
      <w:r w:rsidR="000B40E8" w:rsidRPr="004E442F">
        <w:rPr>
          <w:rStyle w:val="CommentReference"/>
        </w:rPr>
        <w:commentReference w:id="0"/>
      </w:r>
      <w:r w:rsidRPr="004E442F">
        <w:rPr>
          <w:color w:val="0E101A"/>
          <w:sz w:val="24"/>
          <w:szCs w:val="24"/>
        </w:rPr>
        <w:t xml:space="preserve">Technologies used to create </w:t>
      </w:r>
      <w:commentRangeStart w:id="1"/>
      <w:r w:rsidRPr="004E442F">
        <w:rPr>
          <w:color w:val="0E101A"/>
          <w:sz w:val="24"/>
          <w:szCs w:val="24"/>
        </w:rPr>
        <w:t xml:space="preserve">this </w:t>
      </w:r>
      <w:commentRangeEnd w:id="1"/>
      <w:r w:rsidR="003C65CB" w:rsidRPr="004E442F">
        <w:rPr>
          <w:color w:val="0E101A"/>
          <w:sz w:val="24"/>
          <w:szCs w:val="24"/>
        </w:rPr>
        <w:t xml:space="preserve">software </w:t>
      </w:r>
      <w:r w:rsidR="000B40E8" w:rsidRPr="004E442F">
        <w:rPr>
          <w:rStyle w:val="CommentReference"/>
        </w:rPr>
        <w:commentReference w:id="1"/>
      </w:r>
      <w:r w:rsidRPr="004E442F">
        <w:rPr>
          <w:color w:val="0E101A"/>
          <w:sz w:val="24"/>
          <w:szCs w:val="24"/>
        </w:rPr>
        <w:t xml:space="preserve">include but are not limited to .NET Core, Prometheus, Docker, Docker-Compose, Kibana, Logstash, </w:t>
      </w:r>
      <w:proofErr w:type="spellStart"/>
      <w:r w:rsidRPr="004E442F">
        <w:rPr>
          <w:color w:val="0E101A"/>
          <w:sz w:val="24"/>
          <w:szCs w:val="24"/>
        </w:rPr>
        <w:t>Zipkin</w:t>
      </w:r>
      <w:proofErr w:type="spellEnd"/>
      <w:r w:rsidRPr="004E442F">
        <w:rPr>
          <w:color w:val="0E101A"/>
          <w:sz w:val="24"/>
          <w:szCs w:val="24"/>
        </w:rPr>
        <w:t xml:space="preserve">, </w:t>
      </w:r>
      <w:proofErr w:type="spellStart"/>
      <w:r w:rsidRPr="004E442F">
        <w:rPr>
          <w:color w:val="0E101A"/>
          <w:sz w:val="24"/>
          <w:szCs w:val="24"/>
        </w:rPr>
        <w:t>OpenTelemetry</w:t>
      </w:r>
      <w:proofErr w:type="spellEnd"/>
      <w:r w:rsidRPr="004E442F">
        <w:rPr>
          <w:color w:val="0E101A"/>
          <w:sz w:val="24"/>
          <w:szCs w:val="24"/>
        </w:rPr>
        <w:t>.</w:t>
      </w:r>
    </w:p>
    <w:p w14:paraId="3F2CBEDB" w14:textId="01A30571" w:rsidR="00597693" w:rsidRPr="004E442F" w:rsidRDefault="00597693" w:rsidP="008E5D55">
      <w:pPr>
        <w:jc w:val="both"/>
        <w:rPr>
          <w:color w:val="0E101A"/>
          <w:sz w:val="24"/>
          <w:szCs w:val="24"/>
        </w:rPr>
      </w:pPr>
      <w:r w:rsidRPr="004E442F">
        <w:rPr>
          <w:color w:val="0E101A"/>
          <w:sz w:val="24"/>
          <w:szCs w:val="24"/>
        </w:rPr>
        <w:t xml:space="preserve">The information given in this thesis is based on the </w:t>
      </w:r>
      <w:r w:rsidR="003C65CB" w:rsidRPr="004E442F">
        <w:rPr>
          <w:color w:val="0E101A"/>
          <w:sz w:val="24"/>
          <w:szCs w:val="24"/>
        </w:rPr>
        <w:t>student's</w:t>
      </w:r>
      <w:commentRangeStart w:id="2"/>
      <w:commentRangeEnd w:id="2"/>
      <w:r w:rsidR="000B40E8" w:rsidRPr="004E442F">
        <w:rPr>
          <w:rStyle w:val="CommentReference"/>
        </w:rPr>
        <w:commentReference w:id="2"/>
      </w:r>
      <w:r w:rsidRPr="004E442F">
        <w:rPr>
          <w:color w:val="0E101A"/>
          <w:sz w:val="24"/>
          <w:szCs w:val="24"/>
        </w:rPr>
        <w:t xml:space="preserve"> experience regarding building and architecting distributed systems and running and supporting such systems in production environments with a strong focus on reliability, stability, and safety.</w:t>
      </w:r>
    </w:p>
    <w:p w14:paraId="32A29F57" w14:textId="679EBB2B" w:rsidR="00597693" w:rsidRPr="004E442F" w:rsidRDefault="00597693" w:rsidP="008E5D55">
      <w:pPr>
        <w:jc w:val="both"/>
        <w:rPr>
          <w:color w:val="0E101A"/>
          <w:sz w:val="24"/>
          <w:szCs w:val="24"/>
        </w:rPr>
      </w:pPr>
      <w:r w:rsidRPr="004E442F">
        <w:rPr>
          <w:color w:val="0E101A"/>
          <w:sz w:val="24"/>
          <w:szCs w:val="24"/>
        </w:rPr>
        <w:t>The work is organized in the following way: Chapter 1 describes related works and the motivation behind the research. Chapter 2 defines the domain of the work, going through distributed systems and their monitoring, which evolved over time. Next, in chapter 3, we focus on implementing monitoring by discussing conceptual aspects and illustrating them with practical examples. Visualization of monitoring is presented in chapter 4. Finally, the work talks on preventive safety in distributed systems which could be achieved in multiple ways discussed in the chapter. Conclusions and future work are presented in chapter 5.</w:t>
      </w:r>
    </w:p>
    <w:p w14:paraId="23C7A6E5" w14:textId="04167D0A" w:rsidR="00597693" w:rsidRPr="004E442F" w:rsidRDefault="004E442F" w:rsidP="004E442F">
      <w:pPr>
        <w:rPr>
          <w:sz w:val="32"/>
          <w:szCs w:val="32"/>
        </w:rPr>
      </w:pPr>
      <w:r w:rsidRPr="004E442F">
        <w:rPr>
          <w:b/>
          <w:bCs/>
          <w:color w:val="0E101A"/>
          <w:sz w:val="24"/>
          <w:szCs w:val="24"/>
        </w:rPr>
        <w:br w:type="page"/>
      </w:r>
      <w:r w:rsidR="00597693" w:rsidRPr="004E442F">
        <w:rPr>
          <w:sz w:val="32"/>
          <w:szCs w:val="32"/>
        </w:rPr>
        <w:lastRenderedPageBreak/>
        <w:t>Related works</w:t>
      </w:r>
    </w:p>
    <w:p w14:paraId="3D5A744F" w14:textId="4F7F6099" w:rsidR="00597693" w:rsidRPr="004E442F" w:rsidRDefault="00597693" w:rsidP="008E5D55">
      <w:pPr>
        <w:jc w:val="both"/>
        <w:rPr>
          <w:color w:val="0E101A"/>
          <w:sz w:val="24"/>
          <w:szCs w:val="24"/>
        </w:rPr>
      </w:pPr>
      <w:r w:rsidRPr="004E442F">
        <w:rPr>
          <w:color w:val="0E101A"/>
          <w:sz w:val="24"/>
          <w:szCs w:val="24"/>
        </w:rPr>
        <w:t>The field of distributed systems and monitoring is studied ever since parallel computations took place [</w:t>
      </w:r>
      <w:r w:rsidR="00BF287F" w:rsidRPr="004E442F">
        <w:rPr>
          <w:color w:val="0E101A"/>
          <w:sz w:val="24"/>
          <w:szCs w:val="24"/>
        </w:rPr>
        <w:t>1</w:t>
      </w:r>
      <w:r w:rsidRPr="004E442F">
        <w:rPr>
          <w:color w:val="0E101A"/>
          <w:sz w:val="24"/>
          <w:szCs w:val="24"/>
        </w:rPr>
        <w:t>]. The terminology of monitoring and observability takes roots in system control theory and measures the level with regards to which the distributed system could be observed. In other words, how the internal state of the system could be identified based on its outputs. The outputs mainly were the results of testing, either manual or automated.</w:t>
      </w:r>
    </w:p>
    <w:p w14:paraId="522CE1BA" w14:textId="3DEBD98C" w:rsidR="00597693" w:rsidRPr="004E442F" w:rsidRDefault="00597693" w:rsidP="008E5D55">
      <w:pPr>
        <w:jc w:val="both"/>
        <w:rPr>
          <w:color w:val="0E101A"/>
          <w:sz w:val="24"/>
          <w:szCs w:val="24"/>
        </w:rPr>
      </w:pPr>
      <w:r w:rsidRPr="004E442F">
        <w:rPr>
          <w:color w:val="0E101A"/>
          <w:sz w:val="24"/>
          <w:szCs w:val="24"/>
        </w:rPr>
        <w:t>A vast amount of classical research focused on creating own monitoring systems, which were supposed to ensure stability and reliability of a distributed system [</w:t>
      </w:r>
      <w:r w:rsidR="00BF287F" w:rsidRPr="004E442F">
        <w:rPr>
          <w:color w:val="0E101A"/>
          <w:sz w:val="24"/>
          <w:szCs w:val="24"/>
        </w:rPr>
        <w:t xml:space="preserve">2]. </w:t>
      </w:r>
      <w:r w:rsidRPr="004E442F">
        <w:rPr>
          <w:color w:val="0E101A"/>
          <w:sz w:val="24"/>
          <w:szCs w:val="24"/>
        </w:rPr>
        <w:t xml:space="preserve">These </w:t>
      </w:r>
      <w:proofErr w:type="gramStart"/>
      <w:r w:rsidRPr="004E442F">
        <w:rPr>
          <w:color w:val="0E101A"/>
          <w:sz w:val="24"/>
          <w:szCs w:val="24"/>
        </w:rPr>
        <w:t>researches</w:t>
      </w:r>
      <w:proofErr w:type="gramEnd"/>
      <w:r w:rsidRPr="004E442F">
        <w:rPr>
          <w:color w:val="0E101A"/>
          <w:sz w:val="24"/>
          <w:szCs w:val="24"/>
        </w:rPr>
        <w:t xml:space="preserve"> inspired us </w:t>
      </w:r>
      <w:r w:rsidR="003C65CB" w:rsidRPr="004E442F">
        <w:rPr>
          <w:color w:val="0E101A"/>
          <w:sz w:val="24"/>
          <w:szCs w:val="24"/>
        </w:rPr>
        <w:t>start working on the topic of the proposed research</w:t>
      </w:r>
      <w:commentRangeStart w:id="3"/>
      <w:commentRangeEnd w:id="3"/>
      <w:r w:rsidR="000B40E8" w:rsidRPr="004E442F">
        <w:rPr>
          <w:rStyle w:val="CommentReference"/>
        </w:rPr>
        <w:commentReference w:id="3"/>
      </w:r>
      <w:r w:rsidRPr="004E442F">
        <w:rPr>
          <w:color w:val="0E101A"/>
          <w:sz w:val="24"/>
          <w:szCs w:val="24"/>
        </w:rPr>
        <w:t xml:space="preserve"> as they affected how monitoring was built up back in the day when none of the modern approaches and frameworks existed.</w:t>
      </w:r>
    </w:p>
    <w:p w14:paraId="1EDC6D0C" w14:textId="77777777" w:rsidR="00597693" w:rsidRPr="004E442F" w:rsidRDefault="00597693" w:rsidP="008E5D55">
      <w:pPr>
        <w:jc w:val="both"/>
        <w:rPr>
          <w:color w:val="0E101A"/>
          <w:sz w:val="24"/>
          <w:szCs w:val="24"/>
        </w:rPr>
      </w:pPr>
      <w:r w:rsidRPr="004E442F">
        <w:rPr>
          <w:color w:val="0E101A"/>
          <w:sz w:val="24"/>
          <w:szCs w:val="24"/>
        </w:rPr>
        <w:t>Besides standard approaches to monitoring, it's critically essential to predict the performance of the system.</w:t>
      </w:r>
    </w:p>
    <w:p w14:paraId="09501BFC" w14:textId="63CAE69B" w:rsidR="00597693" w:rsidRPr="004E442F" w:rsidRDefault="00597693" w:rsidP="008E5D55">
      <w:pPr>
        <w:jc w:val="both"/>
        <w:rPr>
          <w:color w:val="0E101A"/>
          <w:sz w:val="24"/>
          <w:szCs w:val="24"/>
        </w:rPr>
      </w:pPr>
      <w:proofErr w:type="spellStart"/>
      <w:r w:rsidRPr="004E442F">
        <w:rPr>
          <w:color w:val="0E101A"/>
          <w:sz w:val="24"/>
          <w:szCs w:val="24"/>
        </w:rPr>
        <w:t>Johng</w:t>
      </w:r>
      <w:proofErr w:type="spellEnd"/>
      <w:r w:rsidRPr="004E442F">
        <w:rPr>
          <w:color w:val="0E101A"/>
          <w:sz w:val="24"/>
          <w:szCs w:val="24"/>
        </w:rPr>
        <w:t xml:space="preserve"> et al. </w:t>
      </w:r>
      <w:commentRangeStart w:id="4"/>
      <w:r w:rsidRPr="004E442F">
        <w:rPr>
          <w:color w:val="0E101A"/>
          <w:sz w:val="24"/>
          <w:szCs w:val="24"/>
        </w:rPr>
        <w:t>[</w:t>
      </w:r>
      <w:r w:rsidR="00C33566" w:rsidRPr="004E442F">
        <w:rPr>
          <w:color w:val="0E101A"/>
          <w:sz w:val="24"/>
          <w:szCs w:val="24"/>
          <w:lang w:val="uk-UA"/>
        </w:rPr>
        <w:t>3</w:t>
      </w:r>
      <w:r w:rsidRPr="004E442F">
        <w:rPr>
          <w:color w:val="0E101A"/>
          <w:sz w:val="24"/>
          <w:szCs w:val="24"/>
        </w:rPr>
        <w:t xml:space="preserve">], </w:t>
      </w:r>
      <w:commentRangeEnd w:id="4"/>
      <w:r w:rsidR="000B40E8" w:rsidRPr="004E442F">
        <w:rPr>
          <w:rStyle w:val="CommentReference"/>
        </w:rPr>
        <w:commentReference w:id="4"/>
      </w:r>
      <w:r w:rsidRPr="004E442F">
        <w:rPr>
          <w:color w:val="0E101A"/>
          <w:sz w:val="24"/>
          <w:szCs w:val="24"/>
        </w:rPr>
        <w:t>doing the research, suggested two approaches to monitoring problems - benchmarking and simulation. These approaches turned out feasible, rational, fast, cheap, and reliable. Following the same route, Lin et al</w:t>
      </w:r>
      <w:commentRangeStart w:id="5"/>
      <w:r w:rsidRPr="004E442F">
        <w:rPr>
          <w:color w:val="0E101A"/>
          <w:sz w:val="24"/>
          <w:szCs w:val="24"/>
        </w:rPr>
        <w:t>. [</w:t>
      </w:r>
      <w:r w:rsidR="00C33566" w:rsidRPr="004E442F">
        <w:rPr>
          <w:color w:val="0E101A"/>
          <w:sz w:val="24"/>
          <w:szCs w:val="24"/>
          <w:lang w:val="uk-UA"/>
        </w:rPr>
        <w:t>4</w:t>
      </w:r>
      <w:r w:rsidRPr="004E442F">
        <w:rPr>
          <w:color w:val="0E101A"/>
          <w:sz w:val="24"/>
          <w:szCs w:val="24"/>
        </w:rPr>
        <w:t xml:space="preserve">] </w:t>
      </w:r>
      <w:commentRangeEnd w:id="5"/>
      <w:r w:rsidR="000B40E8" w:rsidRPr="004E442F">
        <w:rPr>
          <w:rStyle w:val="CommentReference"/>
        </w:rPr>
        <w:commentReference w:id="5"/>
      </w:r>
      <w:r w:rsidRPr="004E442F">
        <w:rPr>
          <w:color w:val="0E101A"/>
          <w:sz w:val="24"/>
          <w:szCs w:val="24"/>
        </w:rPr>
        <w:t>suggested a new way of exploring and identifying root causes for incidents in microservice architectures based on visualization of the data available (i.e., logs, metrics, traces).</w:t>
      </w:r>
    </w:p>
    <w:p w14:paraId="614E55FB" w14:textId="77777777" w:rsidR="00597693" w:rsidRPr="004E442F" w:rsidRDefault="00597693" w:rsidP="008E5D55">
      <w:pPr>
        <w:jc w:val="both"/>
        <w:rPr>
          <w:color w:val="0E101A"/>
          <w:sz w:val="24"/>
          <w:szCs w:val="24"/>
        </w:rPr>
      </w:pPr>
      <w:r w:rsidRPr="004E442F">
        <w:rPr>
          <w:color w:val="0E101A"/>
          <w:sz w:val="24"/>
          <w:szCs w:val="24"/>
        </w:rPr>
        <w:t>Talking about modern environments such as the cloud, the observability of the system is defined the same way as back in the way, but the outputs of the system are different. The outputs are logs, metrics, traces, et cetera. They are generally used for defining observability and, therefore, for identifying the system's state.</w:t>
      </w:r>
    </w:p>
    <w:p w14:paraId="15456A4F" w14:textId="0F53071E" w:rsidR="00597693" w:rsidRPr="004E442F" w:rsidRDefault="00597693" w:rsidP="008E5D55">
      <w:pPr>
        <w:jc w:val="both"/>
        <w:rPr>
          <w:color w:val="0E101A"/>
          <w:sz w:val="24"/>
          <w:szCs w:val="24"/>
        </w:rPr>
      </w:pPr>
      <w:r w:rsidRPr="004E442F">
        <w:rPr>
          <w:color w:val="0E101A"/>
          <w:sz w:val="24"/>
          <w:szCs w:val="24"/>
        </w:rPr>
        <w:t xml:space="preserve">There are also modern works that discuss approaches for monitoring distributed systems </w:t>
      </w:r>
      <w:commentRangeStart w:id="6"/>
      <w:r w:rsidRPr="004E442F">
        <w:rPr>
          <w:color w:val="0E101A"/>
          <w:sz w:val="24"/>
          <w:szCs w:val="24"/>
        </w:rPr>
        <w:t>[</w:t>
      </w:r>
      <w:r w:rsidR="00A138BA" w:rsidRPr="004E442F">
        <w:rPr>
          <w:color w:val="0E101A"/>
          <w:sz w:val="24"/>
          <w:szCs w:val="24"/>
          <w:lang w:val="uk-UA"/>
        </w:rPr>
        <w:t>5</w:t>
      </w:r>
      <w:r w:rsidRPr="004E442F">
        <w:rPr>
          <w:color w:val="0E101A"/>
          <w:sz w:val="24"/>
          <w:szCs w:val="24"/>
        </w:rPr>
        <w:t>]</w:t>
      </w:r>
      <w:commentRangeEnd w:id="6"/>
      <w:r w:rsidR="000B40E8" w:rsidRPr="004E442F">
        <w:rPr>
          <w:rStyle w:val="CommentReference"/>
        </w:rPr>
        <w:commentReference w:id="6"/>
      </w:r>
      <w:r w:rsidRPr="004E442F">
        <w:rPr>
          <w:color w:val="0E101A"/>
          <w:sz w:val="24"/>
          <w:szCs w:val="24"/>
        </w:rPr>
        <w:t xml:space="preserve">. Based on that </w:t>
      </w:r>
      <w:commentRangeStart w:id="7"/>
      <w:r w:rsidRPr="004E442F">
        <w:rPr>
          <w:color w:val="0E101A"/>
          <w:sz w:val="24"/>
          <w:szCs w:val="24"/>
        </w:rPr>
        <w:t>[</w:t>
      </w:r>
      <w:r w:rsidR="00A138BA" w:rsidRPr="004E442F">
        <w:rPr>
          <w:color w:val="0E101A"/>
          <w:sz w:val="24"/>
          <w:szCs w:val="24"/>
          <w:lang w:val="uk-UA"/>
        </w:rPr>
        <w:t>5</w:t>
      </w:r>
      <w:r w:rsidRPr="004E442F">
        <w:rPr>
          <w:color w:val="0E101A"/>
          <w:sz w:val="24"/>
          <w:szCs w:val="24"/>
        </w:rPr>
        <w:t xml:space="preserve">], </w:t>
      </w:r>
      <w:commentRangeEnd w:id="7"/>
      <w:r w:rsidR="000B40E8" w:rsidRPr="004E442F">
        <w:rPr>
          <w:rStyle w:val="CommentReference"/>
        </w:rPr>
        <w:commentReference w:id="7"/>
      </w:r>
      <w:r w:rsidRPr="004E442F">
        <w:rPr>
          <w:color w:val="0E101A"/>
          <w:sz w:val="24"/>
          <w:szCs w:val="24"/>
        </w:rPr>
        <w:t xml:space="preserve">Mostafa and </w:t>
      </w:r>
      <w:proofErr w:type="spellStart"/>
      <w:r w:rsidRPr="004E442F">
        <w:rPr>
          <w:color w:val="0E101A"/>
          <w:sz w:val="24"/>
          <w:szCs w:val="24"/>
        </w:rPr>
        <w:t>Bonakdarpour</w:t>
      </w:r>
      <w:proofErr w:type="spellEnd"/>
      <w:r w:rsidRPr="004E442F">
        <w:rPr>
          <w:color w:val="0E101A"/>
          <w:sz w:val="24"/>
          <w:szCs w:val="24"/>
        </w:rPr>
        <w:t xml:space="preserve"> [</w:t>
      </w:r>
      <w:r w:rsidR="00A138BA" w:rsidRPr="004E442F">
        <w:rPr>
          <w:color w:val="0E101A"/>
          <w:sz w:val="24"/>
          <w:szCs w:val="24"/>
          <w:lang w:val="uk-UA"/>
        </w:rPr>
        <w:t>6</w:t>
      </w:r>
      <w:r w:rsidRPr="004E442F">
        <w:rPr>
          <w:color w:val="0E101A"/>
          <w:sz w:val="24"/>
          <w:szCs w:val="24"/>
        </w:rPr>
        <w:t xml:space="preserve">] were able to adapt these approaches to anomaly detection based on some properties. Therefore, anomalies could be recognized as incorrect behavior of the system. Some researchers disclose the aspects of monitoring highly applicable to today's state of technology out of the modern academic world. Moreover, they are already used by modern systems developers. A great example of such research is "On Observability and Monitoring of Distributed Systems – An Industry Interview Study" by </w:t>
      </w:r>
      <w:proofErr w:type="spellStart"/>
      <w:r w:rsidRPr="004E442F">
        <w:rPr>
          <w:color w:val="0E101A"/>
          <w:sz w:val="24"/>
          <w:szCs w:val="24"/>
        </w:rPr>
        <w:t>Sina</w:t>
      </w:r>
      <w:proofErr w:type="spellEnd"/>
      <w:r w:rsidRPr="004E442F">
        <w:rPr>
          <w:color w:val="0E101A"/>
          <w:sz w:val="24"/>
          <w:szCs w:val="24"/>
        </w:rPr>
        <w:t xml:space="preserve"> </w:t>
      </w:r>
      <w:proofErr w:type="spellStart"/>
      <w:r w:rsidRPr="004E442F">
        <w:rPr>
          <w:color w:val="0E101A"/>
          <w:sz w:val="24"/>
          <w:szCs w:val="24"/>
        </w:rPr>
        <w:t>Niedermaier</w:t>
      </w:r>
      <w:proofErr w:type="spellEnd"/>
      <w:r w:rsidRPr="004E442F">
        <w:rPr>
          <w:color w:val="0E101A"/>
          <w:sz w:val="24"/>
          <w:szCs w:val="24"/>
        </w:rPr>
        <w:t xml:space="preserve">, </w:t>
      </w:r>
      <w:proofErr w:type="spellStart"/>
      <w:r w:rsidRPr="004E442F">
        <w:rPr>
          <w:color w:val="0E101A"/>
          <w:sz w:val="24"/>
          <w:szCs w:val="24"/>
        </w:rPr>
        <w:t>Falko</w:t>
      </w:r>
      <w:proofErr w:type="spellEnd"/>
      <w:r w:rsidRPr="004E442F">
        <w:rPr>
          <w:color w:val="0E101A"/>
          <w:sz w:val="24"/>
          <w:szCs w:val="24"/>
        </w:rPr>
        <w:t xml:space="preserve"> </w:t>
      </w:r>
      <w:proofErr w:type="spellStart"/>
      <w:r w:rsidRPr="004E442F">
        <w:rPr>
          <w:color w:val="0E101A"/>
          <w:sz w:val="24"/>
          <w:szCs w:val="24"/>
        </w:rPr>
        <w:t>Koetter</w:t>
      </w:r>
      <w:proofErr w:type="spellEnd"/>
      <w:r w:rsidRPr="004E442F">
        <w:rPr>
          <w:color w:val="0E101A"/>
          <w:sz w:val="24"/>
          <w:szCs w:val="24"/>
        </w:rPr>
        <w:t xml:space="preserve">, Andreas </w:t>
      </w:r>
      <w:proofErr w:type="spellStart"/>
      <w:r w:rsidRPr="004E442F">
        <w:rPr>
          <w:color w:val="0E101A"/>
          <w:sz w:val="24"/>
          <w:szCs w:val="24"/>
        </w:rPr>
        <w:t>Freymann</w:t>
      </w:r>
      <w:proofErr w:type="spellEnd"/>
      <w:r w:rsidRPr="004E442F">
        <w:rPr>
          <w:color w:val="0E101A"/>
          <w:sz w:val="24"/>
          <w:szCs w:val="24"/>
        </w:rPr>
        <w:t>, Stefan Wagner</w:t>
      </w:r>
      <w:r w:rsidR="00791958" w:rsidRPr="004E442F">
        <w:rPr>
          <w:color w:val="0E101A"/>
          <w:sz w:val="24"/>
          <w:szCs w:val="24"/>
        </w:rPr>
        <w:t xml:space="preserve"> [</w:t>
      </w:r>
      <w:r w:rsidR="00A138BA" w:rsidRPr="004E442F">
        <w:rPr>
          <w:color w:val="0E101A"/>
          <w:sz w:val="24"/>
          <w:szCs w:val="24"/>
          <w:lang w:val="uk-UA"/>
        </w:rPr>
        <w:t>7</w:t>
      </w:r>
      <w:r w:rsidR="00791958" w:rsidRPr="004E442F">
        <w:rPr>
          <w:color w:val="0E101A"/>
          <w:sz w:val="24"/>
          <w:szCs w:val="24"/>
        </w:rPr>
        <w:t>]</w:t>
      </w:r>
      <w:r w:rsidRPr="004E442F">
        <w:rPr>
          <w:color w:val="0E101A"/>
          <w:sz w:val="24"/>
          <w:szCs w:val="24"/>
        </w:rPr>
        <w:t>. That research was based on 28 interviews with monitoring and DevOps practitioners. In the end, it managed to identify key pain points for interviewees and define possible future works for the industry, i.e., what could be the progress in monitoring distributed systems.</w:t>
      </w:r>
    </w:p>
    <w:p w14:paraId="28FCF8C9" w14:textId="77777777" w:rsidR="004E442F" w:rsidRDefault="00597693" w:rsidP="004E442F">
      <w:pPr>
        <w:jc w:val="both"/>
        <w:rPr>
          <w:color w:val="0E101A"/>
          <w:sz w:val="24"/>
          <w:szCs w:val="24"/>
        </w:rPr>
      </w:pPr>
      <w:r w:rsidRPr="004E442F">
        <w:rPr>
          <w:color w:val="0E101A"/>
          <w:sz w:val="24"/>
          <w:szCs w:val="24"/>
        </w:rPr>
        <w:t xml:space="preserve">The preventive aspect of monitoring distributed systems was not addressed among top-notch researchers. Thus this work was created. </w:t>
      </w:r>
      <w:proofErr w:type="gramStart"/>
      <w:r w:rsidRPr="004E442F">
        <w:rPr>
          <w:color w:val="0E101A"/>
          <w:sz w:val="24"/>
          <w:szCs w:val="24"/>
        </w:rPr>
        <w:t>It's</w:t>
      </w:r>
      <w:proofErr w:type="gramEnd"/>
      <w:r w:rsidRPr="004E442F">
        <w:rPr>
          <w:color w:val="0E101A"/>
          <w:sz w:val="24"/>
          <w:szCs w:val="24"/>
        </w:rPr>
        <w:t xml:space="preserve"> supposed to fill that gap by carefully analyzing related works and discussing how monitoring could be preventive in the context of distributed systems that tend to fail.</w:t>
      </w:r>
    </w:p>
    <w:p w14:paraId="20DA04E9" w14:textId="16251E02" w:rsidR="00597693" w:rsidRPr="004E442F" w:rsidRDefault="004E442F" w:rsidP="004E442F">
      <w:pPr>
        <w:jc w:val="both"/>
        <w:rPr>
          <w:sz w:val="32"/>
          <w:szCs w:val="32"/>
        </w:rPr>
      </w:pPr>
      <w:r w:rsidRPr="004E442F">
        <w:rPr>
          <w:b/>
          <w:bCs/>
          <w:color w:val="0E101A"/>
          <w:sz w:val="24"/>
          <w:szCs w:val="24"/>
        </w:rPr>
        <w:br w:type="page"/>
      </w:r>
      <w:r w:rsidR="00597693" w:rsidRPr="004E442F">
        <w:rPr>
          <w:sz w:val="32"/>
          <w:szCs w:val="32"/>
        </w:rPr>
        <w:lastRenderedPageBreak/>
        <w:t>Distributed systems as domain field</w:t>
      </w:r>
    </w:p>
    <w:p w14:paraId="66FB1531" w14:textId="7F44B9D9" w:rsidR="00597693" w:rsidRPr="004E442F" w:rsidRDefault="00597693" w:rsidP="008E5D55">
      <w:pPr>
        <w:jc w:val="both"/>
        <w:rPr>
          <w:color w:val="0E101A"/>
          <w:sz w:val="24"/>
          <w:szCs w:val="24"/>
        </w:rPr>
      </w:pPr>
      <w:r w:rsidRPr="004E442F">
        <w:rPr>
          <w:color w:val="0E101A"/>
          <w:sz w:val="24"/>
          <w:szCs w:val="24"/>
        </w:rPr>
        <w:t xml:space="preserve">The field of study is </w:t>
      </w:r>
      <w:proofErr w:type="gramStart"/>
      <w:r w:rsidRPr="004E442F">
        <w:rPr>
          <w:color w:val="0E101A"/>
          <w:sz w:val="24"/>
          <w:szCs w:val="24"/>
        </w:rPr>
        <w:t>definitely distributed</w:t>
      </w:r>
      <w:proofErr w:type="gramEnd"/>
      <w:r w:rsidRPr="004E442F">
        <w:rPr>
          <w:color w:val="0E101A"/>
          <w:sz w:val="24"/>
          <w:szCs w:val="24"/>
        </w:rPr>
        <w:t xml:space="preserve"> systems. Before we dive into approaches, terminology, and instruments, </w:t>
      </w:r>
      <w:proofErr w:type="gramStart"/>
      <w:r w:rsidRPr="004E442F">
        <w:rPr>
          <w:color w:val="0E101A"/>
          <w:sz w:val="24"/>
          <w:szCs w:val="24"/>
        </w:rPr>
        <w:t>it's</w:t>
      </w:r>
      <w:proofErr w:type="gramEnd"/>
      <w:r w:rsidRPr="004E442F">
        <w:rPr>
          <w:color w:val="0E101A"/>
          <w:sz w:val="24"/>
          <w:szCs w:val="24"/>
        </w:rPr>
        <w:t xml:space="preserve"> crucial to outline the idea of modern distributed systems, taking into account how they evolved with time since the term 'distributed system' is available in research since the early 80s. </w:t>
      </w:r>
      <w:commentRangeStart w:id="8"/>
      <w:r w:rsidRPr="004E442F">
        <w:rPr>
          <w:color w:val="0E101A"/>
          <w:sz w:val="24"/>
          <w:szCs w:val="24"/>
        </w:rPr>
        <w:t>[</w:t>
      </w:r>
      <w:r w:rsidR="00A138BA" w:rsidRPr="004E442F">
        <w:rPr>
          <w:color w:val="0E101A"/>
          <w:sz w:val="24"/>
          <w:szCs w:val="24"/>
          <w:lang w:val="uk-UA"/>
        </w:rPr>
        <w:t>8</w:t>
      </w:r>
      <w:r w:rsidRPr="004E442F">
        <w:rPr>
          <w:color w:val="0E101A"/>
          <w:sz w:val="24"/>
          <w:szCs w:val="24"/>
        </w:rPr>
        <w:t xml:space="preserve">]. </w:t>
      </w:r>
      <w:commentRangeEnd w:id="8"/>
      <w:r w:rsidR="000B40E8" w:rsidRPr="004E442F">
        <w:rPr>
          <w:rStyle w:val="CommentReference"/>
        </w:rPr>
        <w:commentReference w:id="8"/>
      </w:r>
      <w:r w:rsidRPr="004E442F">
        <w:rPr>
          <w:color w:val="0E101A"/>
          <w:sz w:val="24"/>
          <w:szCs w:val="24"/>
        </w:rPr>
        <w:t>Nevertheless, we could claim that the definition of distributed systems from the 1980s is still applicable to modern systems.</w:t>
      </w:r>
    </w:p>
    <w:p w14:paraId="4968DBA2" w14:textId="6E4FAC76" w:rsidR="00597693" w:rsidRPr="004E442F" w:rsidRDefault="00597693" w:rsidP="008E5D55">
      <w:pPr>
        <w:jc w:val="both"/>
        <w:rPr>
          <w:color w:val="0E101A"/>
          <w:sz w:val="24"/>
          <w:szCs w:val="24"/>
        </w:rPr>
      </w:pPr>
      <w:r w:rsidRPr="004E442F">
        <w:rPr>
          <w:color w:val="0E101A"/>
          <w:sz w:val="24"/>
          <w:szCs w:val="24"/>
        </w:rPr>
        <w:t xml:space="preserve">The distributed system contains multiple processes which work on different servers and </w:t>
      </w:r>
      <w:r w:rsidR="003C65CB" w:rsidRPr="004E442F">
        <w:rPr>
          <w:color w:val="0E101A"/>
          <w:sz w:val="24"/>
          <w:szCs w:val="24"/>
        </w:rPr>
        <w:t xml:space="preserve">perform </w:t>
      </w:r>
      <w:r w:rsidRPr="004E442F">
        <w:rPr>
          <w:color w:val="0E101A"/>
          <w:sz w:val="24"/>
          <w:szCs w:val="24"/>
        </w:rPr>
        <w:t xml:space="preserve">the shared work. That shared work is distributed among servers for more optimal scenario execution. These processes must communicate with each other for better integration via any underlying communication protocol (HTTP, AMQP, </w:t>
      </w:r>
      <w:proofErr w:type="spellStart"/>
      <w:r w:rsidRPr="004E442F">
        <w:rPr>
          <w:color w:val="0E101A"/>
          <w:sz w:val="24"/>
          <w:szCs w:val="24"/>
        </w:rPr>
        <w:t>gRPC</w:t>
      </w:r>
      <w:proofErr w:type="spellEnd"/>
      <w:r w:rsidRPr="004E442F">
        <w:rPr>
          <w:color w:val="0E101A"/>
          <w:sz w:val="24"/>
          <w:szCs w:val="24"/>
        </w:rPr>
        <w:t>, et</w:t>
      </w:r>
      <w:r w:rsidR="003C65CB" w:rsidRPr="004E442F">
        <w:rPr>
          <w:color w:val="0E101A"/>
          <w:sz w:val="24"/>
          <w:szCs w:val="24"/>
        </w:rPr>
        <w:t>c.</w:t>
      </w:r>
      <w:r w:rsidRPr="004E442F">
        <w:rPr>
          <w:color w:val="0E101A"/>
          <w:sz w:val="24"/>
          <w:szCs w:val="24"/>
        </w:rPr>
        <w:t xml:space="preserve"> [</w:t>
      </w:r>
      <w:r w:rsidR="00A138BA" w:rsidRPr="004E442F">
        <w:rPr>
          <w:color w:val="0E101A"/>
          <w:sz w:val="24"/>
          <w:szCs w:val="24"/>
          <w:lang w:val="uk-UA"/>
        </w:rPr>
        <w:t>9</w:t>
      </w:r>
      <w:commentRangeStart w:id="9"/>
      <w:r w:rsidR="003C65CB" w:rsidRPr="004E442F">
        <w:rPr>
          <w:color w:val="0E101A"/>
          <w:sz w:val="24"/>
          <w:szCs w:val="24"/>
        </w:rPr>
        <w:t>-</w:t>
      </w:r>
      <w:r w:rsidR="00A138BA" w:rsidRPr="004E442F">
        <w:rPr>
          <w:color w:val="0E101A"/>
          <w:sz w:val="24"/>
          <w:szCs w:val="24"/>
          <w:lang w:val="uk-UA"/>
        </w:rPr>
        <w:t>11</w:t>
      </w:r>
      <w:commentRangeEnd w:id="9"/>
      <w:r w:rsidR="000B40E8" w:rsidRPr="004E442F">
        <w:rPr>
          <w:rStyle w:val="CommentReference"/>
        </w:rPr>
        <w:commentReference w:id="9"/>
      </w:r>
      <w:r w:rsidRPr="004E442F">
        <w:rPr>
          <w:color w:val="0E101A"/>
          <w:sz w:val="24"/>
          <w:szCs w:val="24"/>
        </w:rPr>
        <w:t>].</w:t>
      </w:r>
    </w:p>
    <w:p w14:paraId="56BE9FBB" w14:textId="77777777" w:rsidR="00597693" w:rsidRPr="004E442F" w:rsidRDefault="00597693" w:rsidP="008E5D55">
      <w:pPr>
        <w:jc w:val="both"/>
        <w:rPr>
          <w:color w:val="0E101A"/>
          <w:sz w:val="24"/>
          <w:szCs w:val="24"/>
        </w:rPr>
      </w:pPr>
      <w:r w:rsidRPr="004E442F">
        <w:rPr>
          <w:color w:val="0E101A"/>
          <w:sz w:val="24"/>
          <w:szCs w:val="24"/>
        </w:rPr>
        <w:t>Systems were distributed by design a long time ago because multithreaded application also counts as a distributed system even though the work is distributed between threads and cores, not physical servers.</w:t>
      </w:r>
    </w:p>
    <w:p w14:paraId="6A02A684" w14:textId="302B4952" w:rsidR="00597693" w:rsidRPr="004E442F" w:rsidRDefault="00597693" w:rsidP="008E5D55">
      <w:pPr>
        <w:jc w:val="both"/>
        <w:rPr>
          <w:color w:val="0E101A"/>
          <w:sz w:val="24"/>
          <w:szCs w:val="24"/>
        </w:rPr>
      </w:pPr>
      <w:r w:rsidRPr="004E442F">
        <w:rPr>
          <w:color w:val="0E101A"/>
          <w:sz w:val="24"/>
          <w:szCs w:val="24"/>
        </w:rPr>
        <w:t>Over the last decade (2010-2020), distributed systems became a trend for developing high-load and data-intense systems. A</w:t>
      </w:r>
      <w:r w:rsidR="003C65CB" w:rsidRPr="004E442F">
        <w:rPr>
          <w:color w:val="0E101A"/>
          <w:sz w:val="24"/>
          <w:szCs w:val="24"/>
        </w:rPr>
        <w:t xml:space="preserve">lso, a </w:t>
      </w:r>
      <w:proofErr w:type="gramStart"/>
      <w:r w:rsidRPr="004E442F">
        <w:rPr>
          <w:color w:val="0E101A"/>
          <w:sz w:val="24"/>
          <w:szCs w:val="24"/>
        </w:rPr>
        <w:t>modern distributed systems</w:t>
      </w:r>
      <w:proofErr w:type="gramEnd"/>
      <w:r w:rsidRPr="004E442F">
        <w:rPr>
          <w:color w:val="0E101A"/>
          <w:sz w:val="24"/>
          <w:szCs w:val="24"/>
        </w:rPr>
        <w:t xml:space="preserve"> are the most distributed the world has ever seen since they span multiple servers, cloud providers, countries, companies. They execute various programs based on different platforms and runtimes (such as Go, .NET, Java), but they still are feasible to be run. One would question why distributed systems are so relevant at all? Distributed systems have a list of advantages over traditional centralized systems:</w:t>
      </w:r>
    </w:p>
    <w:p w14:paraId="02BB1124" w14:textId="77777777" w:rsidR="00597693" w:rsidRPr="004E442F" w:rsidRDefault="00597693" w:rsidP="008E5D55">
      <w:pPr>
        <w:numPr>
          <w:ilvl w:val="0"/>
          <w:numId w:val="11"/>
        </w:numPr>
        <w:jc w:val="both"/>
        <w:rPr>
          <w:color w:val="0E101A"/>
          <w:sz w:val="24"/>
          <w:szCs w:val="24"/>
        </w:rPr>
      </w:pPr>
      <w:r w:rsidRPr="004E442F">
        <w:rPr>
          <w:color w:val="0E101A"/>
          <w:sz w:val="24"/>
          <w:szCs w:val="24"/>
        </w:rPr>
        <w:t>lowered cost of infrastructure</w:t>
      </w:r>
    </w:p>
    <w:p w14:paraId="5D8D36DE" w14:textId="77777777" w:rsidR="00597693" w:rsidRPr="004E442F" w:rsidRDefault="00597693" w:rsidP="008E5D55">
      <w:pPr>
        <w:numPr>
          <w:ilvl w:val="0"/>
          <w:numId w:val="11"/>
        </w:numPr>
        <w:jc w:val="both"/>
        <w:rPr>
          <w:color w:val="0E101A"/>
          <w:sz w:val="24"/>
          <w:szCs w:val="24"/>
        </w:rPr>
      </w:pPr>
      <w:r w:rsidRPr="004E442F">
        <w:rPr>
          <w:color w:val="0E101A"/>
          <w:sz w:val="24"/>
          <w:szCs w:val="24"/>
        </w:rPr>
        <w:t>improved reliability and availability</w:t>
      </w:r>
    </w:p>
    <w:p w14:paraId="0D7EC39D" w14:textId="77777777" w:rsidR="00597693" w:rsidRPr="004E442F" w:rsidRDefault="00597693" w:rsidP="008E5D55">
      <w:pPr>
        <w:numPr>
          <w:ilvl w:val="0"/>
          <w:numId w:val="11"/>
        </w:numPr>
        <w:jc w:val="both"/>
        <w:rPr>
          <w:color w:val="0E101A"/>
          <w:sz w:val="24"/>
          <w:szCs w:val="24"/>
        </w:rPr>
      </w:pPr>
      <w:r w:rsidRPr="004E442F">
        <w:rPr>
          <w:color w:val="0E101A"/>
          <w:sz w:val="24"/>
          <w:szCs w:val="24"/>
        </w:rPr>
        <w:t>ease of extracting modules and composing them</w:t>
      </w:r>
    </w:p>
    <w:p w14:paraId="532303CC" w14:textId="77777777" w:rsidR="00597693" w:rsidRPr="004E442F" w:rsidRDefault="00597693" w:rsidP="008E5D55">
      <w:pPr>
        <w:numPr>
          <w:ilvl w:val="0"/>
          <w:numId w:val="11"/>
        </w:numPr>
        <w:jc w:val="both"/>
        <w:rPr>
          <w:color w:val="0E101A"/>
          <w:sz w:val="24"/>
          <w:szCs w:val="24"/>
        </w:rPr>
      </w:pPr>
      <w:r w:rsidRPr="004E442F">
        <w:rPr>
          <w:color w:val="0E101A"/>
          <w:sz w:val="24"/>
          <w:szCs w:val="24"/>
        </w:rPr>
        <w:t>flexibility of configuration</w:t>
      </w:r>
    </w:p>
    <w:p w14:paraId="015597EF" w14:textId="77777777" w:rsidR="00597693" w:rsidRPr="004E442F" w:rsidRDefault="00597693" w:rsidP="008E5D55">
      <w:pPr>
        <w:numPr>
          <w:ilvl w:val="0"/>
          <w:numId w:val="11"/>
        </w:numPr>
        <w:jc w:val="both"/>
        <w:rPr>
          <w:color w:val="0E101A"/>
          <w:sz w:val="24"/>
          <w:szCs w:val="24"/>
        </w:rPr>
      </w:pPr>
      <w:r w:rsidRPr="004E442F">
        <w:rPr>
          <w:color w:val="0E101A"/>
          <w:sz w:val="24"/>
          <w:szCs w:val="24"/>
        </w:rPr>
        <w:t>ability to grow step by step while enhancing the system by replacing individual components</w:t>
      </w:r>
    </w:p>
    <w:p w14:paraId="4BB251BD" w14:textId="77777777" w:rsidR="00597693" w:rsidRPr="004E442F" w:rsidRDefault="00597693" w:rsidP="008E5D55">
      <w:pPr>
        <w:jc w:val="both"/>
        <w:rPr>
          <w:color w:val="0E101A"/>
          <w:sz w:val="24"/>
          <w:szCs w:val="24"/>
        </w:rPr>
      </w:pPr>
      <w:r w:rsidRPr="004E442F">
        <w:rPr>
          <w:color w:val="0E101A"/>
          <w:sz w:val="24"/>
          <w:szCs w:val="24"/>
        </w:rPr>
        <w:t>Even if each individual system is trivial and straightforward, integrating these components could create drastically colossal complexity. It creates multiple problems that did not exist in traditional systems that worked within one physical machine. In the end, the number of components in play increases statistical equity of error.</w:t>
      </w:r>
    </w:p>
    <w:p w14:paraId="12F6960F" w14:textId="77777777" w:rsidR="00597693" w:rsidRPr="004E442F" w:rsidRDefault="00597693" w:rsidP="008E5D55">
      <w:pPr>
        <w:jc w:val="both"/>
        <w:rPr>
          <w:color w:val="0E101A"/>
          <w:sz w:val="24"/>
          <w:szCs w:val="24"/>
        </w:rPr>
      </w:pPr>
      <w:r w:rsidRPr="004E442F">
        <w:rPr>
          <w:color w:val="0E101A"/>
          <w:sz w:val="24"/>
          <w:szCs w:val="24"/>
        </w:rPr>
        <w:t>These problems include but are not limited to:</w:t>
      </w:r>
    </w:p>
    <w:p w14:paraId="18E76696" w14:textId="77777777" w:rsidR="00597693" w:rsidRPr="004E442F" w:rsidRDefault="00597693" w:rsidP="008E5D55">
      <w:pPr>
        <w:numPr>
          <w:ilvl w:val="0"/>
          <w:numId w:val="12"/>
        </w:numPr>
        <w:jc w:val="both"/>
        <w:rPr>
          <w:color w:val="0E101A"/>
          <w:sz w:val="24"/>
          <w:szCs w:val="24"/>
        </w:rPr>
      </w:pPr>
      <w:r w:rsidRPr="004E442F">
        <w:rPr>
          <w:color w:val="0E101A"/>
          <w:sz w:val="24"/>
          <w:szCs w:val="24"/>
        </w:rPr>
        <w:t>Multiple components can unexpectedly fail, possibly simultaneously, which leads to even more unexpected consequences due to other parts of the system react to invalid input from failed subsystems.</w:t>
      </w:r>
    </w:p>
    <w:p w14:paraId="0057579F" w14:textId="77777777" w:rsidR="00597693" w:rsidRPr="004E442F" w:rsidRDefault="00597693" w:rsidP="008E5D55">
      <w:pPr>
        <w:numPr>
          <w:ilvl w:val="0"/>
          <w:numId w:val="12"/>
        </w:numPr>
        <w:jc w:val="both"/>
        <w:rPr>
          <w:color w:val="0E101A"/>
          <w:sz w:val="24"/>
          <w:szCs w:val="24"/>
        </w:rPr>
      </w:pPr>
      <w:r w:rsidRPr="004E442F">
        <w:rPr>
          <w:color w:val="0E101A"/>
          <w:sz w:val="24"/>
          <w:szCs w:val="24"/>
        </w:rPr>
        <w:t>Communication between subsystems can fail, including transient network failures. In such environments, network quality and stability are paramount.</w:t>
      </w:r>
    </w:p>
    <w:p w14:paraId="31C91B0C" w14:textId="77777777" w:rsidR="00597693" w:rsidRPr="004E442F" w:rsidRDefault="00597693" w:rsidP="008E5D55">
      <w:pPr>
        <w:numPr>
          <w:ilvl w:val="0"/>
          <w:numId w:val="12"/>
        </w:numPr>
        <w:jc w:val="both"/>
        <w:rPr>
          <w:color w:val="0E101A"/>
          <w:sz w:val="24"/>
          <w:szCs w:val="24"/>
        </w:rPr>
      </w:pPr>
      <w:r w:rsidRPr="004E442F">
        <w:rPr>
          <w:color w:val="0E101A"/>
          <w:sz w:val="24"/>
          <w:szCs w:val="24"/>
        </w:rPr>
        <w:t>If the network fails, the subsystems tend to retry requests/messages, leading to the system's fatally corrupted state.</w:t>
      </w:r>
    </w:p>
    <w:p w14:paraId="0B1F5C41" w14:textId="77777777" w:rsidR="00597693" w:rsidRPr="004E442F" w:rsidRDefault="00597693" w:rsidP="008E5D55">
      <w:pPr>
        <w:numPr>
          <w:ilvl w:val="0"/>
          <w:numId w:val="12"/>
        </w:numPr>
        <w:jc w:val="both"/>
        <w:rPr>
          <w:color w:val="0E101A"/>
          <w:sz w:val="24"/>
          <w:szCs w:val="24"/>
        </w:rPr>
      </w:pPr>
      <w:r w:rsidRPr="004E442F">
        <w:rPr>
          <w:color w:val="0E101A"/>
          <w:sz w:val="24"/>
          <w:szCs w:val="24"/>
        </w:rPr>
        <w:t>The heterogeneity of the systems could be different on so many levels - the code that executes the logic, infrastructure technologies such as Docker images, virtual machines, or even serverless functions. Moreover, the teams could also be heterogeneous. While such a diverse environment could cultivate innovation, allowing multiple teams to pick the most appropriate technologies for their subsystems, at the same time, it creates additional complexity for a consistent approach for monitoring such systems.</w:t>
      </w:r>
    </w:p>
    <w:p w14:paraId="4D22D0A7" w14:textId="2299542D" w:rsidR="00597693" w:rsidRPr="004E442F" w:rsidRDefault="004E442F" w:rsidP="004E442F">
      <w:pPr>
        <w:rPr>
          <w:sz w:val="32"/>
          <w:szCs w:val="32"/>
        </w:rPr>
      </w:pPr>
      <w:r w:rsidRPr="004E442F">
        <w:rPr>
          <w:b/>
          <w:bCs/>
          <w:color w:val="0E101A"/>
          <w:sz w:val="24"/>
          <w:szCs w:val="24"/>
        </w:rPr>
        <w:br w:type="page"/>
      </w:r>
      <w:r w:rsidR="00597693" w:rsidRPr="004E442F">
        <w:rPr>
          <w:sz w:val="32"/>
          <w:szCs w:val="32"/>
        </w:rPr>
        <w:lastRenderedPageBreak/>
        <w:t>Monitoring distributed systems</w:t>
      </w:r>
    </w:p>
    <w:p w14:paraId="4BAB627F" w14:textId="426369C5" w:rsidR="00597693" w:rsidRPr="004E442F" w:rsidRDefault="000B40E8" w:rsidP="008E5D55">
      <w:pPr>
        <w:jc w:val="both"/>
        <w:rPr>
          <w:color w:val="0E101A"/>
          <w:sz w:val="24"/>
          <w:szCs w:val="24"/>
        </w:rPr>
      </w:pPr>
      <w:r w:rsidRPr="004E442F">
        <w:rPr>
          <w:color w:val="0E101A"/>
          <w:sz w:val="24"/>
          <w:szCs w:val="24"/>
        </w:rPr>
        <w:t>L</w:t>
      </w:r>
      <w:r w:rsidR="00597693" w:rsidRPr="004E442F">
        <w:rPr>
          <w:color w:val="0E101A"/>
          <w:sz w:val="24"/>
          <w:szCs w:val="24"/>
        </w:rPr>
        <w:t>ooking after trends and observing distributed computations and systems is a fundamental problem since the early ages of distributed systems [</w:t>
      </w:r>
      <w:r w:rsidR="00C808B4" w:rsidRPr="004E442F">
        <w:rPr>
          <w:color w:val="0E101A"/>
          <w:sz w:val="24"/>
          <w:szCs w:val="24"/>
        </w:rPr>
        <w:t>1</w:t>
      </w:r>
      <w:r w:rsidR="00597693" w:rsidRPr="004E442F">
        <w:rPr>
          <w:color w:val="0E101A"/>
          <w:sz w:val="24"/>
          <w:szCs w:val="24"/>
        </w:rPr>
        <w:t>]. In 1987 Joyce [</w:t>
      </w:r>
      <w:r w:rsidR="00A138BA" w:rsidRPr="004E442F">
        <w:rPr>
          <w:color w:val="0E101A"/>
          <w:sz w:val="24"/>
          <w:szCs w:val="24"/>
          <w:lang w:val="uk-UA"/>
        </w:rPr>
        <w:t>12</w:t>
      </w:r>
      <w:r w:rsidR="00597693" w:rsidRPr="004E442F">
        <w:rPr>
          <w:color w:val="0E101A"/>
          <w:sz w:val="24"/>
          <w:szCs w:val="24"/>
        </w:rPr>
        <w:t>] identified five aspects representing the complexity of monitoring distributed systems. This could be considered as an early attempt to identify critical characteristics of problems that differentiate monitoring centralized systems from monitoring distributed systems.</w:t>
      </w:r>
    </w:p>
    <w:p w14:paraId="08EE7516" w14:textId="77777777" w:rsidR="00597693" w:rsidRPr="004E442F" w:rsidRDefault="00597693" w:rsidP="008E5D55">
      <w:pPr>
        <w:jc w:val="both"/>
        <w:rPr>
          <w:color w:val="0E101A"/>
          <w:sz w:val="24"/>
          <w:szCs w:val="24"/>
        </w:rPr>
      </w:pPr>
      <w:r w:rsidRPr="004E442F">
        <w:rPr>
          <w:color w:val="0E101A"/>
          <w:sz w:val="24"/>
          <w:szCs w:val="24"/>
        </w:rPr>
        <w:t>Here are these aspects:</w:t>
      </w:r>
    </w:p>
    <w:p w14:paraId="3F0E8364" w14:textId="77777777" w:rsidR="00597693" w:rsidRPr="004E442F" w:rsidRDefault="00597693" w:rsidP="008E5D55">
      <w:pPr>
        <w:numPr>
          <w:ilvl w:val="0"/>
          <w:numId w:val="13"/>
        </w:numPr>
        <w:jc w:val="both"/>
        <w:rPr>
          <w:color w:val="0E101A"/>
          <w:sz w:val="24"/>
          <w:szCs w:val="24"/>
        </w:rPr>
      </w:pPr>
      <w:r w:rsidRPr="004E442F">
        <w:rPr>
          <w:color w:val="0E101A"/>
          <w:sz w:val="24"/>
          <w:szCs w:val="24"/>
        </w:rPr>
        <w:t>Distributed systems have much more points of touch where it's possible to control them. In some situations, that much more so, it seems unrealistic to cover them.</w:t>
      </w:r>
    </w:p>
    <w:p w14:paraId="2AD36839" w14:textId="77777777" w:rsidR="00597693" w:rsidRPr="004E442F" w:rsidRDefault="00597693" w:rsidP="008E5D55">
      <w:pPr>
        <w:numPr>
          <w:ilvl w:val="0"/>
          <w:numId w:val="13"/>
        </w:numPr>
        <w:jc w:val="both"/>
        <w:rPr>
          <w:color w:val="0E101A"/>
          <w:sz w:val="24"/>
          <w:szCs w:val="24"/>
        </w:rPr>
      </w:pPr>
      <w:r w:rsidRPr="004E442F">
        <w:rPr>
          <w:color w:val="0E101A"/>
          <w:sz w:val="24"/>
          <w:szCs w:val="24"/>
        </w:rPr>
        <w:t>The presence of non-deterministic delays in communication between subsystems makes it impossible to make deterministic claims about the state of the system at a given moment.</w:t>
      </w:r>
    </w:p>
    <w:p w14:paraId="0B5224D5" w14:textId="77777777" w:rsidR="00597693" w:rsidRPr="004E442F" w:rsidRDefault="00597693" w:rsidP="008E5D55">
      <w:pPr>
        <w:numPr>
          <w:ilvl w:val="0"/>
          <w:numId w:val="13"/>
        </w:numPr>
        <w:jc w:val="both"/>
        <w:rPr>
          <w:color w:val="0E101A"/>
          <w:sz w:val="24"/>
          <w:szCs w:val="24"/>
        </w:rPr>
      </w:pPr>
      <w:r w:rsidRPr="004E442F">
        <w:rPr>
          <w:color w:val="0E101A"/>
          <w:sz w:val="24"/>
          <w:szCs w:val="24"/>
        </w:rPr>
        <w:t>Inherited non-determinism from distributed and asynchronous systems.</w:t>
      </w:r>
    </w:p>
    <w:p w14:paraId="695BB5D9" w14:textId="7ADD8E38" w:rsidR="00597693" w:rsidRPr="004E442F" w:rsidRDefault="00597693" w:rsidP="008E5D55">
      <w:pPr>
        <w:numPr>
          <w:ilvl w:val="0"/>
          <w:numId w:val="13"/>
        </w:numPr>
        <w:jc w:val="both"/>
        <w:rPr>
          <w:color w:val="0E101A"/>
          <w:sz w:val="24"/>
          <w:szCs w:val="24"/>
        </w:rPr>
      </w:pPr>
      <w:r w:rsidRPr="004E442F">
        <w:rPr>
          <w:color w:val="0E101A"/>
          <w:sz w:val="24"/>
          <w:szCs w:val="24"/>
        </w:rPr>
        <w:t xml:space="preserve">Monitoring distributed systems change their behavior </w:t>
      </w:r>
      <w:proofErr w:type="gramStart"/>
      <w:r w:rsidRPr="004E442F">
        <w:rPr>
          <w:color w:val="0E101A"/>
          <w:sz w:val="24"/>
          <w:szCs w:val="24"/>
        </w:rPr>
        <w:t>similar to</w:t>
      </w:r>
      <w:proofErr w:type="gramEnd"/>
      <w:r w:rsidRPr="004E442F">
        <w:rPr>
          <w:color w:val="0E101A"/>
          <w:sz w:val="24"/>
          <w:szCs w:val="24"/>
        </w:rPr>
        <w:t xml:space="preserve"> the observer effect [</w:t>
      </w:r>
      <w:r w:rsidR="00A138BA" w:rsidRPr="004E442F">
        <w:rPr>
          <w:color w:val="0E101A"/>
          <w:sz w:val="24"/>
          <w:szCs w:val="24"/>
          <w:lang w:val="uk-UA"/>
        </w:rPr>
        <w:t>13</w:t>
      </w:r>
      <w:r w:rsidRPr="004E442F">
        <w:rPr>
          <w:color w:val="0E101A"/>
          <w:sz w:val="24"/>
          <w:szCs w:val="24"/>
        </w:rPr>
        <w:t>].</w:t>
      </w:r>
    </w:p>
    <w:p w14:paraId="7E5C480E" w14:textId="77777777" w:rsidR="00597693" w:rsidRPr="004E442F" w:rsidRDefault="00597693" w:rsidP="008E5D55">
      <w:pPr>
        <w:numPr>
          <w:ilvl w:val="0"/>
          <w:numId w:val="13"/>
        </w:numPr>
        <w:jc w:val="both"/>
        <w:rPr>
          <w:color w:val="0E101A"/>
          <w:sz w:val="24"/>
          <w:szCs w:val="24"/>
        </w:rPr>
      </w:pPr>
      <w:r w:rsidRPr="004E442F">
        <w:rPr>
          <w:color w:val="0E101A"/>
          <w:sz w:val="24"/>
          <w:szCs w:val="24"/>
        </w:rPr>
        <w:t>The complexity of interaction between system and systems developers.</w:t>
      </w:r>
    </w:p>
    <w:p w14:paraId="35453573" w14:textId="77777777" w:rsidR="00597693" w:rsidRPr="004E442F" w:rsidRDefault="00597693" w:rsidP="008E5D55">
      <w:pPr>
        <w:jc w:val="both"/>
        <w:rPr>
          <w:color w:val="0E101A"/>
          <w:sz w:val="24"/>
          <w:szCs w:val="24"/>
        </w:rPr>
      </w:pPr>
      <w:r w:rsidRPr="004E442F">
        <w:rPr>
          <w:color w:val="0E101A"/>
          <w:sz w:val="24"/>
          <w:szCs w:val="24"/>
        </w:rPr>
        <w:t>Considering the challenge of availability of distributed systems and their popularity, we must mention all instruments which became available with the technical progress. One of the fundamental instruments is Docker, which allows isolating the software product in the environment, which, in its turn, ensures determinism while deploying Docker image (as programming artifact) into another environment.</w:t>
      </w:r>
    </w:p>
    <w:p w14:paraId="3B205A10" w14:textId="20A5F5FA" w:rsidR="00597693" w:rsidRPr="004E442F" w:rsidRDefault="00597693" w:rsidP="008E5D55">
      <w:pPr>
        <w:jc w:val="both"/>
        <w:rPr>
          <w:color w:val="0E101A"/>
          <w:sz w:val="24"/>
          <w:szCs w:val="24"/>
        </w:rPr>
      </w:pPr>
      <w:r w:rsidRPr="004E442F">
        <w:rPr>
          <w:color w:val="0E101A"/>
          <w:sz w:val="24"/>
          <w:szCs w:val="24"/>
        </w:rPr>
        <w:t xml:space="preserve">Similarly, we must mention the ever-growing popularity of cloud solutions, which mainly making a start easier for software products. By itself, cloud solutions are distributed systems in essence since solutions are created by combining multiple components. If before early 2010s cloud solutions were too inappropriate because of the pricing, now they are so cheap, so it's feasible to use cloud instead of maintaining own data centers. Nevertheless, the growing popularity of cloud solutions, big data, orchestrators made us reconsider modeling monitoring for distributed systems because distributed systems themselves changed </w:t>
      </w:r>
      <w:r w:rsidR="000B40E8" w:rsidRPr="004E442F">
        <w:rPr>
          <w:color w:val="0E101A"/>
          <w:sz w:val="24"/>
          <w:szCs w:val="24"/>
        </w:rPr>
        <w:t>significantly</w:t>
      </w:r>
      <w:r w:rsidRPr="004E442F">
        <w:rPr>
          <w:color w:val="0E101A"/>
          <w:sz w:val="24"/>
          <w:szCs w:val="24"/>
        </w:rPr>
        <w:t>. The main change was to split the system into much smaller, more concrete subsystems, which obviously lead to increasing the number of components involved. Such change has a direct impact on what to monitor because of the increased number of components. In the end, these components create incredibly vast amounts of data as a resulting monitoring artifact to be investigated.</w:t>
      </w:r>
    </w:p>
    <w:p w14:paraId="632BF71F" w14:textId="77777777" w:rsidR="00597693" w:rsidRPr="004E442F" w:rsidRDefault="00597693" w:rsidP="008E5D55">
      <w:pPr>
        <w:jc w:val="both"/>
        <w:rPr>
          <w:color w:val="0E101A"/>
          <w:sz w:val="24"/>
          <w:szCs w:val="24"/>
        </w:rPr>
      </w:pPr>
      <w:r w:rsidRPr="004E442F">
        <w:rPr>
          <w:color w:val="0E101A"/>
          <w:sz w:val="24"/>
          <w:szCs w:val="24"/>
        </w:rPr>
        <w:t>Discussing the need for monitoring, it's important to mention that both system developers and managers want to have as much as possible data for decision-making and control over the distributed system for making the most out of it. So, such systems should be observed at each stage of their lifecycle - from prototyping to everyday support of production systems. As the monitoring changes, the monitoring changes as well by introducing new instruments, approaches, et cetera. The goals remain the same - to understand where the issues are, their root causes, timely alert the developers, identify the incident, et cetera.</w:t>
      </w:r>
    </w:p>
    <w:p w14:paraId="5004C887" w14:textId="6CB7AFE3" w:rsidR="004E442F" w:rsidRPr="004E442F" w:rsidRDefault="004E442F" w:rsidP="004E442F">
      <w:pPr>
        <w:ind w:left="0"/>
        <w:rPr>
          <w:b/>
          <w:bCs/>
          <w:color w:val="0E101A"/>
          <w:sz w:val="24"/>
          <w:szCs w:val="24"/>
        </w:rPr>
      </w:pPr>
      <w:r w:rsidRPr="004E442F">
        <w:rPr>
          <w:b/>
          <w:bCs/>
          <w:color w:val="0E101A"/>
          <w:sz w:val="24"/>
          <w:szCs w:val="24"/>
        </w:rPr>
        <w:br w:type="page"/>
      </w:r>
    </w:p>
    <w:p w14:paraId="28B43BE7" w14:textId="776D0BB9" w:rsidR="00597693" w:rsidRPr="004E442F" w:rsidRDefault="00597693" w:rsidP="008E5D55">
      <w:pPr>
        <w:pStyle w:val="Title"/>
        <w:jc w:val="both"/>
        <w:rPr>
          <w:rFonts w:ascii="Times New Roman" w:hAnsi="Times New Roman" w:cs="Times New Roman"/>
          <w:sz w:val="32"/>
          <w:szCs w:val="32"/>
        </w:rPr>
      </w:pPr>
      <w:r w:rsidRPr="004E442F">
        <w:rPr>
          <w:rFonts w:ascii="Times New Roman" w:hAnsi="Times New Roman" w:cs="Times New Roman"/>
          <w:sz w:val="32"/>
          <w:szCs w:val="32"/>
        </w:rPr>
        <w:lastRenderedPageBreak/>
        <w:t>Monitoring and its components</w:t>
      </w:r>
    </w:p>
    <w:p w14:paraId="01BB1810" w14:textId="4569E0C8" w:rsidR="001D5828" w:rsidRPr="004E442F" w:rsidRDefault="00597693" w:rsidP="008E5D55">
      <w:pPr>
        <w:jc w:val="both"/>
        <w:rPr>
          <w:color w:val="0E101A"/>
          <w:sz w:val="24"/>
          <w:szCs w:val="24"/>
        </w:rPr>
      </w:pPr>
      <w:r w:rsidRPr="004E442F">
        <w:rPr>
          <w:color w:val="0E101A"/>
          <w:sz w:val="24"/>
          <w:szCs w:val="24"/>
        </w:rPr>
        <w:t>There are multiple problems monitoring could address</w:t>
      </w:r>
      <w:r w:rsidR="000B40E8" w:rsidRPr="004E442F">
        <w:rPr>
          <w:color w:val="0E101A"/>
          <w:sz w:val="24"/>
          <w:szCs w:val="24"/>
        </w:rPr>
        <w:t>,</w:t>
      </w:r>
      <w:r w:rsidRPr="004E442F">
        <w:rPr>
          <w:color w:val="0E101A"/>
          <w:sz w:val="24"/>
          <w:szCs w:val="24"/>
        </w:rPr>
        <w:t xml:space="preserve"> which are described in </w:t>
      </w:r>
      <w:r w:rsidR="000B40E8" w:rsidRPr="004E442F">
        <w:rPr>
          <w:color w:val="0E101A"/>
          <w:sz w:val="24"/>
          <w:szCs w:val="24"/>
        </w:rPr>
        <w:t xml:space="preserve">the </w:t>
      </w:r>
      <w:r w:rsidRPr="004E442F">
        <w:rPr>
          <w:color w:val="0E101A"/>
          <w:sz w:val="24"/>
          <w:szCs w:val="24"/>
        </w:rPr>
        <w:t xml:space="preserve">full version of the work. </w:t>
      </w:r>
      <w:r w:rsidR="003C65CB" w:rsidRPr="004E442F">
        <w:rPr>
          <w:color w:val="0E101A"/>
          <w:sz w:val="24"/>
          <w:szCs w:val="24"/>
        </w:rPr>
        <w:t xml:space="preserve">Going further, </w:t>
      </w:r>
      <w:commentRangeStart w:id="10"/>
      <w:commentRangeEnd w:id="10"/>
      <w:r w:rsidR="000B40E8" w:rsidRPr="004E442F">
        <w:rPr>
          <w:rStyle w:val="CommentReference"/>
        </w:rPr>
        <w:commentReference w:id="10"/>
      </w:r>
      <w:r w:rsidRPr="004E442F">
        <w:rPr>
          <w:color w:val="0E101A"/>
          <w:sz w:val="24"/>
          <w:szCs w:val="24"/>
        </w:rPr>
        <w:t>we will describe three main stages of which monitoring consists - data collection, processing</w:t>
      </w:r>
      <w:r w:rsidR="000B40E8" w:rsidRPr="004E442F">
        <w:rPr>
          <w:color w:val="0E101A"/>
          <w:sz w:val="24"/>
          <w:szCs w:val="24"/>
        </w:rPr>
        <w:t>,</w:t>
      </w:r>
      <w:r w:rsidRPr="004E442F">
        <w:rPr>
          <w:color w:val="0E101A"/>
          <w:sz w:val="24"/>
          <w:szCs w:val="24"/>
        </w:rPr>
        <w:t xml:space="preserve"> and presentation.</w:t>
      </w:r>
    </w:p>
    <w:p w14:paraId="256AC604" w14:textId="77CF0D27" w:rsidR="00597693" w:rsidRPr="004E442F" w:rsidRDefault="00597693" w:rsidP="008E5D55">
      <w:pPr>
        <w:jc w:val="both"/>
        <w:rPr>
          <w:color w:val="0E101A"/>
          <w:sz w:val="24"/>
          <w:szCs w:val="24"/>
        </w:rPr>
      </w:pPr>
      <w:r w:rsidRPr="004E442F">
        <w:rPr>
          <w:rStyle w:val="Strong"/>
        </w:rPr>
        <w:t>Data collection</w:t>
      </w:r>
      <w:r w:rsidRPr="004E442F">
        <w:rPr>
          <w:color w:val="0E101A"/>
          <w:sz w:val="24"/>
          <w:szCs w:val="24"/>
        </w:rPr>
        <w:t xml:space="preserve">: Relevant data from the system must be composed into </w:t>
      </w:r>
      <w:r w:rsidR="000B40E8" w:rsidRPr="004E442F">
        <w:rPr>
          <w:color w:val="0E101A"/>
          <w:sz w:val="24"/>
          <w:szCs w:val="24"/>
        </w:rPr>
        <w:t xml:space="preserve">an </w:t>
      </w:r>
      <w:r w:rsidRPr="004E442F">
        <w:rPr>
          <w:color w:val="0E101A"/>
          <w:sz w:val="24"/>
          <w:szCs w:val="24"/>
        </w:rPr>
        <w:t>understa</w:t>
      </w:r>
      <w:r w:rsidR="000B40E8" w:rsidRPr="004E442F">
        <w:rPr>
          <w:color w:val="0E101A"/>
          <w:sz w:val="24"/>
          <w:szCs w:val="24"/>
        </w:rPr>
        <w:t>n</w:t>
      </w:r>
      <w:r w:rsidRPr="004E442F">
        <w:rPr>
          <w:color w:val="0E101A"/>
          <w:sz w:val="24"/>
          <w:szCs w:val="24"/>
        </w:rPr>
        <w:t xml:space="preserve">dable format for the monitoring system. For instance, Prometheus collects data from subsystem and represents them via API endpoint in </w:t>
      </w:r>
      <w:r w:rsidR="000B40E8" w:rsidRPr="004E442F">
        <w:rPr>
          <w:color w:val="0E101A"/>
          <w:sz w:val="24"/>
          <w:szCs w:val="24"/>
        </w:rPr>
        <w:t xml:space="preserve">the </w:t>
      </w:r>
      <w:r w:rsidRPr="004E442F">
        <w:rPr>
          <w:color w:val="0E101A"/>
          <w:sz w:val="24"/>
          <w:szCs w:val="24"/>
        </w:rPr>
        <w:t>following format:</w:t>
      </w:r>
    </w:p>
    <w:p w14:paraId="51B1CE1C" w14:textId="77777777" w:rsidR="001D5828" w:rsidRPr="004E442F" w:rsidRDefault="001D5828" w:rsidP="008E5D55">
      <w:pPr>
        <w:jc w:val="both"/>
        <w:rPr>
          <w:color w:val="0E101A"/>
          <w:sz w:val="24"/>
          <w:szCs w:val="24"/>
        </w:rPr>
      </w:pPr>
    </w:p>
    <w:tbl>
      <w:tblPr>
        <w:tblStyle w:val="TableGrid"/>
        <w:tblW w:w="0" w:type="auto"/>
        <w:tblInd w:w="288" w:type="dxa"/>
        <w:tblLook w:val="04A0" w:firstRow="1" w:lastRow="0" w:firstColumn="1" w:lastColumn="0" w:noHBand="0" w:noVBand="1"/>
      </w:tblPr>
      <w:tblGrid>
        <w:gridCol w:w="9340"/>
      </w:tblGrid>
      <w:tr w:rsidR="00833927" w:rsidRPr="004E442F" w14:paraId="1C163C4D" w14:textId="77777777" w:rsidTr="00833927">
        <w:tc>
          <w:tcPr>
            <w:tcW w:w="9854" w:type="dxa"/>
          </w:tcPr>
          <w:p w14:paraId="66AD294C" w14:textId="77777777" w:rsidR="00833927" w:rsidRPr="004E442F" w:rsidRDefault="00833927" w:rsidP="008E5D55">
            <w:pPr>
              <w:ind w:left="0" w:right="0"/>
              <w:jc w:val="both"/>
              <w:rPr>
                <w:color w:val="0E101A"/>
                <w:sz w:val="24"/>
                <w:szCs w:val="24"/>
              </w:rPr>
            </w:pPr>
            <w:r w:rsidRPr="004E442F">
              <w:rPr>
                <w:color w:val="0E101A"/>
                <w:sz w:val="24"/>
                <w:szCs w:val="24"/>
              </w:rPr>
              <w:t xml:space="preserve"># HELP </w:t>
            </w:r>
            <w:proofErr w:type="spellStart"/>
            <w:r w:rsidRPr="004E442F">
              <w:rPr>
                <w:color w:val="0E101A"/>
                <w:sz w:val="24"/>
                <w:szCs w:val="24"/>
              </w:rPr>
              <w:t>process_private_memory_bytes</w:t>
            </w:r>
            <w:proofErr w:type="spellEnd"/>
            <w:r w:rsidRPr="004E442F">
              <w:rPr>
                <w:color w:val="0E101A"/>
                <w:sz w:val="24"/>
                <w:szCs w:val="24"/>
              </w:rPr>
              <w:t xml:space="preserve"> Process private memory size</w:t>
            </w:r>
          </w:p>
        </w:tc>
      </w:tr>
      <w:tr w:rsidR="00833927" w:rsidRPr="004E442F" w14:paraId="4A563472" w14:textId="77777777" w:rsidTr="00833927">
        <w:tc>
          <w:tcPr>
            <w:tcW w:w="9854" w:type="dxa"/>
          </w:tcPr>
          <w:p w14:paraId="1C141AD6" w14:textId="77777777" w:rsidR="00833927" w:rsidRPr="004E442F" w:rsidRDefault="00833927" w:rsidP="008E5D55">
            <w:pPr>
              <w:ind w:left="0" w:right="0"/>
              <w:jc w:val="both"/>
              <w:rPr>
                <w:color w:val="0E101A"/>
                <w:sz w:val="24"/>
                <w:szCs w:val="24"/>
              </w:rPr>
            </w:pPr>
            <w:r w:rsidRPr="004E442F">
              <w:rPr>
                <w:color w:val="0E101A"/>
                <w:sz w:val="24"/>
                <w:szCs w:val="24"/>
              </w:rPr>
              <w:t xml:space="preserve"># TYPE </w:t>
            </w:r>
            <w:proofErr w:type="spellStart"/>
            <w:r w:rsidRPr="004E442F">
              <w:rPr>
                <w:color w:val="0E101A"/>
                <w:sz w:val="24"/>
                <w:szCs w:val="24"/>
              </w:rPr>
              <w:t>process_private_memory_bytes</w:t>
            </w:r>
            <w:proofErr w:type="spellEnd"/>
            <w:r w:rsidRPr="004E442F">
              <w:rPr>
                <w:color w:val="0E101A"/>
                <w:sz w:val="24"/>
                <w:szCs w:val="24"/>
              </w:rPr>
              <w:t xml:space="preserve"> gauge</w:t>
            </w:r>
          </w:p>
        </w:tc>
      </w:tr>
      <w:tr w:rsidR="00833927" w:rsidRPr="004E442F" w14:paraId="34E4F1E4" w14:textId="77777777" w:rsidTr="00833927">
        <w:tc>
          <w:tcPr>
            <w:tcW w:w="9854" w:type="dxa"/>
          </w:tcPr>
          <w:p w14:paraId="6826D5CC"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process_private_memory_bytes</w:t>
            </w:r>
            <w:proofErr w:type="spellEnd"/>
            <w:r w:rsidRPr="004E442F">
              <w:rPr>
                <w:color w:val="0E101A"/>
                <w:sz w:val="24"/>
                <w:szCs w:val="24"/>
              </w:rPr>
              <w:t xml:space="preserve"> 74604544</w:t>
            </w:r>
          </w:p>
        </w:tc>
      </w:tr>
      <w:tr w:rsidR="00833927" w:rsidRPr="004E442F" w14:paraId="4EAFCAC3" w14:textId="77777777" w:rsidTr="00833927">
        <w:tc>
          <w:tcPr>
            <w:tcW w:w="9854" w:type="dxa"/>
          </w:tcPr>
          <w:p w14:paraId="4E207831" w14:textId="77777777" w:rsidR="00833927" w:rsidRPr="004E442F" w:rsidRDefault="00833927" w:rsidP="008E5D55">
            <w:pPr>
              <w:ind w:left="0" w:right="0"/>
              <w:jc w:val="both"/>
              <w:rPr>
                <w:color w:val="0E101A"/>
                <w:sz w:val="24"/>
                <w:szCs w:val="24"/>
              </w:rPr>
            </w:pPr>
            <w:r w:rsidRPr="004E442F">
              <w:rPr>
                <w:color w:val="0E101A"/>
                <w:sz w:val="24"/>
                <w:szCs w:val="24"/>
              </w:rPr>
              <w:t xml:space="preserve"># HELP </w:t>
            </w:r>
            <w:proofErr w:type="spellStart"/>
            <w:r w:rsidRPr="004E442F">
              <w:rPr>
                <w:color w:val="0E101A"/>
                <w:sz w:val="24"/>
                <w:szCs w:val="24"/>
              </w:rPr>
              <w:t>process_virtual_memory_bytes</w:t>
            </w:r>
            <w:proofErr w:type="spellEnd"/>
            <w:r w:rsidRPr="004E442F">
              <w:rPr>
                <w:color w:val="0E101A"/>
                <w:sz w:val="24"/>
                <w:szCs w:val="24"/>
              </w:rPr>
              <w:t xml:space="preserve"> Virtual memory size in bytes.</w:t>
            </w:r>
          </w:p>
        </w:tc>
      </w:tr>
      <w:tr w:rsidR="00833927" w:rsidRPr="004E442F" w14:paraId="01342701" w14:textId="77777777" w:rsidTr="00833927">
        <w:tc>
          <w:tcPr>
            <w:tcW w:w="9854" w:type="dxa"/>
          </w:tcPr>
          <w:p w14:paraId="4902884F" w14:textId="77777777" w:rsidR="00833927" w:rsidRPr="004E442F" w:rsidRDefault="00833927" w:rsidP="008E5D55">
            <w:pPr>
              <w:ind w:left="0" w:right="0"/>
              <w:jc w:val="both"/>
              <w:rPr>
                <w:color w:val="0E101A"/>
                <w:sz w:val="24"/>
                <w:szCs w:val="24"/>
              </w:rPr>
            </w:pPr>
            <w:r w:rsidRPr="004E442F">
              <w:rPr>
                <w:color w:val="0E101A"/>
                <w:sz w:val="24"/>
                <w:szCs w:val="24"/>
              </w:rPr>
              <w:t xml:space="preserve"># TYPE </w:t>
            </w:r>
            <w:proofErr w:type="spellStart"/>
            <w:r w:rsidRPr="004E442F">
              <w:rPr>
                <w:color w:val="0E101A"/>
                <w:sz w:val="24"/>
                <w:szCs w:val="24"/>
              </w:rPr>
              <w:t>process_virtual_memory_bytes</w:t>
            </w:r>
            <w:proofErr w:type="spellEnd"/>
            <w:r w:rsidRPr="004E442F">
              <w:rPr>
                <w:color w:val="0E101A"/>
                <w:sz w:val="24"/>
                <w:szCs w:val="24"/>
              </w:rPr>
              <w:t xml:space="preserve"> gauge</w:t>
            </w:r>
          </w:p>
        </w:tc>
      </w:tr>
      <w:tr w:rsidR="00833927" w:rsidRPr="004E442F" w14:paraId="61E5881F" w14:textId="77777777" w:rsidTr="00833927">
        <w:tc>
          <w:tcPr>
            <w:tcW w:w="9854" w:type="dxa"/>
          </w:tcPr>
          <w:p w14:paraId="48C8FED8"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process_virtual_memory_bytes</w:t>
            </w:r>
            <w:proofErr w:type="spellEnd"/>
            <w:r w:rsidRPr="004E442F">
              <w:rPr>
                <w:color w:val="0E101A"/>
                <w:sz w:val="24"/>
                <w:szCs w:val="24"/>
              </w:rPr>
              <w:t xml:space="preserve"> 2223070081024</w:t>
            </w:r>
          </w:p>
        </w:tc>
      </w:tr>
      <w:tr w:rsidR="00833927" w:rsidRPr="004E442F" w14:paraId="58F607CA" w14:textId="77777777" w:rsidTr="00833927">
        <w:tc>
          <w:tcPr>
            <w:tcW w:w="9854" w:type="dxa"/>
          </w:tcPr>
          <w:p w14:paraId="3DA408E5" w14:textId="77777777" w:rsidR="00833927" w:rsidRPr="004E442F" w:rsidRDefault="00833927" w:rsidP="008E5D55">
            <w:pPr>
              <w:ind w:left="0" w:right="0"/>
              <w:jc w:val="both"/>
              <w:rPr>
                <w:color w:val="0E101A"/>
                <w:sz w:val="24"/>
                <w:szCs w:val="24"/>
              </w:rPr>
            </w:pPr>
            <w:r w:rsidRPr="004E442F">
              <w:rPr>
                <w:color w:val="0E101A"/>
                <w:sz w:val="24"/>
                <w:szCs w:val="24"/>
              </w:rPr>
              <w:t xml:space="preserve"># HELP </w:t>
            </w:r>
            <w:proofErr w:type="spellStart"/>
            <w:r w:rsidRPr="004E442F">
              <w:rPr>
                <w:color w:val="0E101A"/>
                <w:sz w:val="24"/>
                <w:szCs w:val="24"/>
              </w:rPr>
              <w:t>process_start_time_seconds</w:t>
            </w:r>
            <w:proofErr w:type="spellEnd"/>
            <w:r w:rsidRPr="004E442F">
              <w:rPr>
                <w:color w:val="0E101A"/>
                <w:sz w:val="24"/>
                <w:szCs w:val="24"/>
              </w:rPr>
              <w:t xml:space="preserve"> Start time of the process since </w:t>
            </w:r>
            <w:proofErr w:type="spellStart"/>
            <w:r w:rsidRPr="004E442F">
              <w:rPr>
                <w:color w:val="0E101A"/>
                <w:sz w:val="24"/>
                <w:szCs w:val="24"/>
              </w:rPr>
              <w:t>unix</w:t>
            </w:r>
            <w:proofErr w:type="spellEnd"/>
            <w:r w:rsidRPr="004E442F">
              <w:rPr>
                <w:color w:val="0E101A"/>
                <w:sz w:val="24"/>
                <w:szCs w:val="24"/>
              </w:rPr>
              <w:t xml:space="preserve"> epoch in seconds.</w:t>
            </w:r>
          </w:p>
        </w:tc>
      </w:tr>
      <w:tr w:rsidR="00833927" w:rsidRPr="004E442F" w14:paraId="18CC5A8F" w14:textId="77777777" w:rsidTr="00833927">
        <w:tc>
          <w:tcPr>
            <w:tcW w:w="9854" w:type="dxa"/>
          </w:tcPr>
          <w:p w14:paraId="7195BEF9" w14:textId="77777777" w:rsidR="00833927" w:rsidRPr="004E442F" w:rsidRDefault="00833927" w:rsidP="008E5D55">
            <w:pPr>
              <w:ind w:left="0" w:right="0"/>
              <w:jc w:val="both"/>
              <w:rPr>
                <w:color w:val="0E101A"/>
                <w:sz w:val="24"/>
                <w:szCs w:val="24"/>
              </w:rPr>
            </w:pPr>
            <w:r w:rsidRPr="004E442F">
              <w:rPr>
                <w:color w:val="0E101A"/>
                <w:sz w:val="24"/>
                <w:szCs w:val="24"/>
              </w:rPr>
              <w:t xml:space="preserve"># TYPE </w:t>
            </w:r>
            <w:proofErr w:type="spellStart"/>
            <w:r w:rsidRPr="004E442F">
              <w:rPr>
                <w:color w:val="0E101A"/>
                <w:sz w:val="24"/>
                <w:szCs w:val="24"/>
              </w:rPr>
              <w:t>process_start_time_seconds</w:t>
            </w:r>
            <w:proofErr w:type="spellEnd"/>
            <w:r w:rsidRPr="004E442F">
              <w:rPr>
                <w:color w:val="0E101A"/>
                <w:sz w:val="24"/>
                <w:szCs w:val="24"/>
              </w:rPr>
              <w:t xml:space="preserve"> gauge</w:t>
            </w:r>
          </w:p>
        </w:tc>
      </w:tr>
      <w:tr w:rsidR="00833927" w:rsidRPr="004E442F" w14:paraId="05A6BEC1" w14:textId="77777777" w:rsidTr="00833927">
        <w:tc>
          <w:tcPr>
            <w:tcW w:w="9854" w:type="dxa"/>
          </w:tcPr>
          <w:p w14:paraId="72BADC6A"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process_start_time_seconds</w:t>
            </w:r>
            <w:proofErr w:type="spellEnd"/>
            <w:r w:rsidRPr="004E442F">
              <w:rPr>
                <w:color w:val="0E101A"/>
                <w:sz w:val="24"/>
                <w:szCs w:val="24"/>
              </w:rPr>
              <w:t xml:space="preserve"> 1576244939.1073897</w:t>
            </w:r>
          </w:p>
        </w:tc>
      </w:tr>
      <w:tr w:rsidR="00833927" w:rsidRPr="004E442F" w14:paraId="73A2DCCD" w14:textId="77777777" w:rsidTr="00833927">
        <w:tc>
          <w:tcPr>
            <w:tcW w:w="9854" w:type="dxa"/>
          </w:tcPr>
          <w:p w14:paraId="68F0A97C" w14:textId="77777777" w:rsidR="00833927" w:rsidRPr="004E442F" w:rsidRDefault="00833927" w:rsidP="008E5D55">
            <w:pPr>
              <w:ind w:left="0" w:right="0"/>
              <w:jc w:val="both"/>
              <w:rPr>
                <w:color w:val="0E101A"/>
                <w:sz w:val="24"/>
                <w:szCs w:val="24"/>
              </w:rPr>
            </w:pPr>
            <w:r w:rsidRPr="004E442F">
              <w:rPr>
                <w:color w:val="0E101A"/>
                <w:sz w:val="24"/>
                <w:szCs w:val="24"/>
              </w:rPr>
              <w:t xml:space="preserve"># HELP </w:t>
            </w:r>
            <w:proofErr w:type="spellStart"/>
            <w:r w:rsidRPr="004E442F">
              <w:rPr>
                <w:color w:val="0E101A"/>
                <w:sz w:val="24"/>
                <w:szCs w:val="24"/>
              </w:rPr>
              <w:t>dotnet_total_memory_bytes</w:t>
            </w:r>
            <w:proofErr w:type="spellEnd"/>
            <w:r w:rsidRPr="004E442F">
              <w:rPr>
                <w:color w:val="0E101A"/>
                <w:sz w:val="24"/>
                <w:szCs w:val="24"/>
              </w:rPr>
              <w:t xml:space="preserve"> Total known allocated memory</w:t>
            </w:r>
          </w:p>
        </w:tc>
      </w:tr>
      <w:tr w:rsidR="00833927" w:rsidRPr="004E442F" w14:paraId="1F33BA2C" w14:textId="77777777" w:rsidTr="00833927">
        <w:tc>
          <w:tcPr>
            <w:tcW w:w="9854" w:type="dxa"/>
          </w:tcPr>
          <w:p w14:paraId="49FD8DBF" w14:textId="77777777" w:rsidR="00833927" w:rsidRPr="004E442F" w:rsidRDefault="00833927" w:rsidP="008E5D55">
            <w:pPr>
              <w:ind w:left="0" w:right="0"/>
              <w:jc w:val="both"/>
              <w:rPr>
                <w:color w:val="0E101A"/>
                <w:sz w:val="24"/>
                <w:szCs w:val="24"/>
              </w:rPr>
            </w:pPr>
            <w:r w:rsidRPr="004E442F">
              <w:rPr>
                <w:color w:val="0E101A"/>
                <w:sz w:val="24"/>
                <w:szCs w:val="24"/>
              </w:rPr>
              <w:t xml:space="preserve"># TYPE </w:t>
            </w:r>
            <w:proofErr w:type="spellStart"/>
            <w:r w:rsidRPr="004E442F">
              <w:rPr>
                <w:color w:val="0E101A"/>
                <w:sz w:val="24"/>
                <w:szCs w:val="24"/>
              </w:rPr>
              <w:t>dotnet_total_memory_bytes</w:t>
            </w:r>
            <w:proofErr w:type="spellEnd"/>
            <w:r w:rsidRPr="004E442F">
              <w:rPr>
                <w:color w:val="0E101A"/>
                <w:sz w:val="24"/>
                <w:szCs w:val="24"/>
              </w:rPr>
              <w:t xml:space="preserve"> gauge</w:t>
            </w:r>
          </w:p>
        </w:tc>
      </w:tr>
      <w:tr w:rsidR="00833927" w:rsidRPr="004E442F" w14:paraId="446E26D3" w14:textId="77777777" w:rsidTr="00833927">
        <w:tc>
          <w:tcPr>
            <w:tcW w:w="9854" w:type="dxa"/>
          </w:tcPr>
          <w:p w14:paraId="1E79DF09"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dotnet_total_memory_bytes</w:t>
            </w:r>
            <w:proofErr w:type="spellEnd"/>
            <w:r w:rsidRPr="004E442F">
              <w:rPr>
                <w:color w:val="0E101A"/>
                <w:sz w:val="24"/>
                <w:szCs w:val="24"/>
              </w:rPr>
              <w:t xml:space="preserve"> 3013928</w:t>
            </w:r>
          </w:p>
        </w:tc>
      </w:tr>
      <w:tr w:rsidR="00833927" w:rsidRPr="004E442F" w14:paraId="79175329" w14:textId="77777777" w:rsidTr="00833927">
        <w:tc>
          <w:tcPr>
            <w:tcW w:w="9854" w:type="dxa"/>
          </w:tcPr>
          <w:p w14:paraId="50D43C3A" w14:textId="77777777" w:rsidR="00833927" w:rsidRPr="004E442F" w:rsidRDefault="00833927" w:rsidP="008E5D55">
            <w:pPr>
              <w:ind w:left="0" w:right="0"/>
              <w:jc w:val="both"/>
              <w:rPr>
                <w:color w:val="0E101A"/>
                <w:sz w:val="24"/>
                <w:szCs w:val="24"/>
              </w:rPr>
            </w:pPr>
            <w:r w:rsidRPr="004E442F">
              <w:rPr>
                <w:color w:val="0E101A"/>
                <w:sz w:val="24"/>
                <w:szCs w:val="24"/>
              </w:rPr>
              <w:t xml:space="preserve"># HELP </w:t>
            </w:r>
            <w:proofErr w:type="spellStart"/>
            <w:r w:rsidRPr="004E442F">
              <w:rPr>
                <w:color w:val="0E101A"/>
                <w:sz w:val="24"/>
                <w:szCs w:val="24"/>
              </w:rPr>
              <w:t>process_cpu_seconds_total</w:t>
            </w:r>
            <w:proofErr w:type="spellEnd"/>
            <w:r w:rsidRPr="004E442F">
              <w:rPr>
                <w:color w:val="0E101A"/>
                <w:sz w:val="24"/>
                <w:szCs w:val="24"/>
              </w:rPr>
              <w:t xml:space="preserve"> Total user and system CPU time spent in seconds.</w:t>
            </w:r>
          </w:p>
        </w:tc>
      </w:tr>
      <w:tr w:rsidR="00833927" w:rsidRPr="004E442F" w14:paraId="7F682047" w14:textId="77777777" w:rsidTr="00833927">
        <w:tc>
          <w:tcPr>
            <w:tcW w:w="9854" w:type="dxa"/>
          </w:tcPr>
          <w:p w14:paraId="0EDE40C9" w14:textId="77777777" w:rsidR="00833927" w:rsidRPr="004E442F" w:rsidRDefault="00833927" w:rsidP="008E5D55">
            <w:pPr>
              <w:ind w:left="0" w:right="0"/>
              <w:jc w:val="both"/>
              <w:rPr>
                <w:color w:val="0E101A"/>
                <w:sz w:val="24"/>
                <w:szCs w:val="24"/>
              </w:rPr>
            </w:pPr>
            <w:r w:rsidRPr="004E442F">
              <w:rPr>
                <w:color w:val="0E101A"/>
                <w:sz w:val="24"/>
                <w:szCs w:val="24"/>
              </w:rPr>
              <w:t xml:space="preserve"># TYPE </w:t>
            </w:r>
            <w:proofErr w:type="spellStart"/>
            <w:r w:rsidRPr="004E442F">
              <w:rPr>
                <w:color w:val="0E101A"/>
                <w:sz w:val="24"/>
                <w:szCs w:val="24"/>
              </w:rPr>
              <w:t>process_cpu_seconds_total</w:t>
            </w:r>
            <w:proofErr w:type="spellEnd"/>
            <w:r w:rsidRPr="004E442F">
              <w:rPr>
                <w:color w:val="0E101A"/>
                <w:sz w:val="24"/>
                <w:szCs w:val="24"/>
              </w:rPr>
              <w:t xml:space="preserve"> counter</w:t>
            </w:r>
          </w:p>
        </w:tc>
      </w:tr>
      <w:tr w:rsidR="00833927" w:rsidRPr="004E442F" w14:paraId="3E8FF19F" w14:textId="77777777" w:rsidTr="00833927">
        <w:tc>
          <w:tcPr>
            <w:tcW w:w="9854" w:type="dxa"/>
          </w:tcPr>
          <w:p w14:paraId="58AB4C03"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process_cpu_seconds_total</w:t>
            </w:r>
            <w:proofErr w:type="spellEnd"/>
            <w:r w:rsidRPr="004E442F">
              <w:rPr>
                <w:color w:val="0E101A"/>
                <w:sz w:val="24"/>
                <w:szCs w:val="24"/>
              </w:rPr>
              <w:t xml:space="preserve"> 0.796875</w:t>
            </w:r>
          </w:p>
        </w:tc>
      </w:tr>
      <w:tr w:rsidR="00833927" w:rsidRPr="004E442F" w14:paraId="1B44210F" w14:textId="77777777" w:rsidTr="00833927">
        <w:tc>
          <w:tcPr>
            <w:tcW w:w="9854" w:type="dxa"/>
          </w:tcPr>
          <w:p w14:paraId="33353522" w14:textId="77777777" w:rsidR="00833927" w:rsidRPr="004E442F" w:rsidRDefault="00833927" w:rsidP="008E5D55">
            <w:pPr>
              <w:ind w:left="0" w:right="0"/>
              <w:jc w:val="both"/>
              <w:rPr>
                <w:color w:val="0E101A"/>
                <w:sz w:val="24"/>
                <w:szCs w:val="24"/>
              </w:rPr>
            </w:pPr>
            <w:r w:rsidRPr="004E442F">
              <w:rPr>
                <w:color w:val="0E101A"/>
                <w:sz w:val="24"/>
                <w:szCs w:val="24"/>
              </w:rPr>
              <w:t xml:space="preserve"># HELP </w:t>
            </w:r>
            <w:proofErr w:type="spellStart"/>
            <w:r w:rsidRPr="004E442F">
              <w:rPr>
                <w:color w:val="0E101A"/>
                <w:sz w:val="24"/>
                <w:szCs w:val="24"/>
              </w:rPr>
              <w:t>dotnet_collection_count_total</w:t>
            </w:r>
            <w:proofErr w:type="spellEnd"/>
            <w:r w:rsidRPr="004E442F">
              <w:rPr>
                <w:color w:val="0E101A"/>
                <w:sz w:val="24"/>
                <w:szCs w:val="24"/>
              </w:rPr>
              <w:t xml:space="preserve"> GC collection count</w:t>
            </w:r>
          </w:p>
        </w:tc>
      </w:tr>
      <w:tr w:rsidR="00833927" w:rsidRPr="004E442F" w14:paraId="002AD1CF" w14:textId="77777777" w:rsidTr="00833927">
        <w:tc>
          <w:tcPr>
            <w:tcW w:w="9854" w:type="dxa"/>
          </w:tcPr>
          <w:p w14:paraId="1FB50FC6" w14:textId="77777777" w:rsidR="00833927" w:rsidRPr="004E442F" w:rsidRDefault="00833927" w:rsidP="008E5D55">
            <w:pPr>
              <w:ind w:left="0" w:right="0"/>
              <w:jc w:val="both"/>
              <w:rPr>
                <w:color w:val="0E101A"/>
                <w:sz w:val="24"/>
                <w:szCs w:val="24"/>
              </w:rPr>
            </w:pPr>
            <w:r w:rsidRPr="004E442F">
              <w:rPr>
                <w:color w:val="0E101A"/>
                <w:sz w:val="24"/>
                <w:szCs w:val="24"/>
              </w:rPr>
              <w:t xml:space="preserve"># TYPE </w:t>
            </w:r>
            <w:proofErr w:type="spellStart"/>
            <w:r w:rsidRPr="004E442F">
              <w:rPr>
                <w:color w:val="0E101A"/>
                <w:sz w:val="24"/>
                <w:szCs w:val="24"/>
              </w:rPr>
              <w:t>dotnet_collection_count_total</w:t>
            </w:r>
            <w:proofErr w:type="spellEnd"/>
            <w:r w:rsidRPr="004E442F">
              <w:rPr>
                <w:color w:val="0E101A"/>
                <w:sz w:val="24"/>
                <w:szCs w:val="24"/>
              </w:rPr>
              <w:t xml:space="preserve"> counter</w:t>
            </w:r>
          </w:p>
        </w:tc>
      </w:tr>
      <w:tr w:rsidR="00833927" w:rsidRPr="004E442F" w14:paraId="262F3968" w14:textId="77777777" w:rsidTr="00833927">
        <w:tc>
          <w:tcPr>
            <w:tcW w:w="9854" w:type="dxa"/>
          </w:tcPr>
          <w:p w14:paraId="05BFB27E"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dotnet_collection_count_total</w:t>
            </w:r>
            <w:proofErr w:type="spellEnd"/>
            <w:r w:rsidRPr="004E442F">
              <w:rPr>
                <w:color w:val="0E101A"/>
                <w:sz w:val="24"/>
                <w:szCs w:val="24"/>
              </w:rPr>
              <w:t>{generation="1"} 0</w:t>
            </w:r>
          </w:p>
        </w:tc>
      </w:tr>
      <w:tr w:rsidR="00833927" w:rsidRPr="004E442F" w14:paraId="0C128FD8" w14:textId="77777777" w:rsidTr="00833927">
        <w:tc>
          <w:tcPr>
            <w:tcW w:w="9854" w:type="dxa"/>
          </w:tcPr>
          <w:p w14:paraId="7CBA2461"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dotnet_collection_count_total</w:t>
            </w:r>
            <w:proofErr w:type="spellEnd"/>
            <w:r w:rsidRPr="004E442F">
              <w:rPr>
                <w:color w:val="0E101A"/>
                <w:sz w:val="24"/>
                <w:szCs w:val="24"/>
              </w:rPr>
              <w:t>{generation="2"} 0</w:t>
            </w:r>
          </w:p>
        </w:tc>
      </w:tr>
      <w:tr w:rsidR="00833927" w:rsidRPr="004E442F" w14:paraId="0C12F461" w14:textId="77777777" w:rsidTr="00833927">
        <w:tc>
          <w:tcPr>
            <w:tcW w:w="9854" w:type="dxa"/>
          </w:tcPr>
          <w:p w14:paraId="3F25113C"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dotnet_collection_count_total</w:t>
            </w:r>
            <w:proofErr w:type="spellEnd"/>
            <w:r w:rsidRPr="004E442F">
              <w:rPr>
                <w:color w:val="0E101A"/>
                <w:sz w:val="24"/>
                <w:szCs w:val="24"/>
              </w:rPr>
              <w:t>{generation="0"} 0</w:t>
            </w:r>
          </w:p>
        </w:tc>
      </w:tr>
      <w:tr w:rsidR="00833927" w:rsidRPr="004E442F" w14:paraId="061CC596" w14:textId="77777777" w:rsidTr="00833927">
        <w:tc>
          <w:tcPr>
            <w:tcW w:w="9854" w:type="dxa"/>
          </w:tcPr>
          <w:p w14:paraId="4E35EEF3" w14:textId="77777777" w:rsidR="00833927" w:rsidRPr="004E442F" w:rsidRDefault="00833927" w:rsidP="008E5D55">
            <w:pPr>
              <w:ind w:left="0" w:right="0"/>
              <w:jc w:val="both"/>
              <w:rPr>
                <w:color w:val="0E101A"/>
                <w:sz w:val="24"/>
                <w:szCs w:val="24"/>
              </w:rPr>
            </w:pPr>
            <w:r w:rsidRPr="004E442F">
              <w:rPr>
                <w:color w:val="0E101A"/>
                <w:sz w:val="24"/>
                <w:szCs w:val="24"/>
              </w:rPr>
              <w:t xml:space="preserve"># HELP </w:t>
            </w:r>
            <w:proofErr w:type="spellStart"/>
            <w:r w:rsidRPr="004E442F">
              <w:rPr>
                <w:color w:val="0E101A"/>
                <w:sz w:val="24"/>
                <w:szCs w:val="24"/>
              </w:rPr>
              <w:t>process_working_set_bytes</w:t>
            </w:r>
            <w:proofErr w:type="spellEnd"/>
            <w:r w:rsidRPr="004E442F">
              <w:rPr>
                <w:color w:val="0E101A"/>
                <w:sz w:val="24"/>
                <w:szCs w:val="24"/>
              </w:rPr>
              <w:t xml:space="preserve"> Process working set</w:t>
            </w:r>
          </w:p>
        </w:tc>
      </w:tr>
      <w:tr w:rsidR="00833927" w:rsidRPr="004E442F" w14:paraId="32421DB3" w14:textId="77777777" w:rsidTr="00833927">
        <w:tc>
          <w:tcPr>
            <w:tcW w:w="9854" w:type="dxa"/>
          </w:tcPr>
          <w:p w14:paraId="18D4AEC9" w14:textId="77777777" w:rsidR="00833927" w:rsidRPr="004E442F" w:rsidRDefault="00833927" w:rsidP="008E5D55">
            <w:pPr>
              <w:ind w:left="0" w:right="0"/>
              <w:jc w:val="both"/>
              <w:rPr>
                <w:color w:val="0E101A"/>
                <w:sz w:val="24"/>
                <w:szCs w:val="24"/>
              </w:rPr>
            </w:pPr>
            <w:r w:rsidRPr="004E442F">
              <w:rPr>
                <w:color w:val="0E101A"/>
                <w:sz w:val="24"/>
                <w:szCs w:val="24"/>
              </w:rPr>
              <w:t xml:space="preserve"># TYPE </w:t>
            </w:r>
            <w:proofErr w:type="spellStart"/>
            <w:r w:rsidRPr="004E442F">
              <w:rPr>
                <w:color w:val="0E101A"/>
                <w:sz w:val="24"/>
                <w:szCs w:val="24"/>
              </w:rPr>
              <w:t>process_working_set_bytes</w:t>
            </w:r>
            <w:proofErr w:type="spellEnd"/>
            <w:r w:rsidRPr="004E442F">
              <w:rPr>
                <w:color w:val="0E101A"/>
                <w:sz w:val="24"/>
                <w:szCs w:val="24"/>
              </w:rPr>
              <w:t xml:space="preserve"> gauge</w:t>
            </w:r>
          </w:p>
        </w:tc>
      </w:tr>
      <w:tr w:rsidR="00833927" w:rsidRPr="004E442F" w14:paraId="458B0AA5" w14:textId="77777777" w:rsidTr="00833927">
        <w:tc>
          <w:tcPr>
            <w:tcW w:w="9854" w:type="dxa"/>
          </w:tcPr>
          <w:p w14:paraId="2D7A3D36"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process_working_set_bytes</w:t>
            </w:r>
            <w:proofErr w:type="spellEnd"/>
            <w:r w:rsidRPr="004E442F">
              <w:rPr>
                <w:color w:val="0E101A"/>
                <w:sz w:val="24"/>
                <w:szCs w:val="24"/>
              </w:rPr>
              <w:t xml:space="preserve"> 56242176</w:t>
            </w:r>
          </w:p>
        </w:tc>
      </w:tr>
      <w:tr w:rsidR="00833927" w:rsidRPr="004E442F" w14:paraId="44D66CCF" w14:textId="77777777" w:rsidTr="00833927">
        <w:tc>
          <w:tcPr>
            <w:tcW w:w="9854" w:type="dxa"/>
          </w:tcPr>
          <w:p w14:paraId="02244778" w14:textId="77777777" w:rsidR="00833927" w:rsidRPr="004E442F" w:rsidRDefault="00833927" w:rsidP="008E5D55">
            <w:pPr>
              <w:ind w:left="0" w:right="0"/>
              <w:jc w:val="both"/>
              <w:rPr>
                <w:color w:val="0E101A"/>
                <w:sz w:val="24"/>
                <w:szCs w:val="24"/>
              </w:rPr>
            </w:pPr>
            <w:r w:rsidRPr="004E442F">
              <w:rPr>
                <w:color w:val="0E101A"/>
                <w:sz w:val="24"/>
                <w:szCs w:val="24"/>
              </w:rPr>
              <w:t xml:space="preserve"># HELP </w:t>
            </w:r>
            <w:proofErr w:type="spellStart"/>
            <w:r w:rsidRPr="004E442F">
              <w:rPr>
                <w:color w:val="0E101A"/>
                <w:sz w:val="24"/>
                <w:szCs w:val="24"/>
              </w:rPr>
              <w:t>process_num_threads</w:t>
            </w:r>
            <w:proofErr w:type="spellEnd"/>
            <w:r w:rsidRPr="004E442F">
              <w:rPr>
                <w:color w:val="0E101A"/>
                <w:sz w:val="24"/>
                <w:szCs w:val="24"/>
              </w:rPr>
              <w:t xml:space="preserve"> Total number of threads</w:t>
            </w:r>
          </w:p>
        </w:tc>
      </w:tr>
      <w:tr w:rsidR="00833927" w:rsidRPr="004E442F" w14:paraId="69188F5C" w14:textId="77777777" w:rsidTr="00833927">
        <w:tc>
          <w:tcPr>
            <w:tcW w:w="9854" w:type="dxa"/>
          </w:tcPr>
          <w:p w14:paraId="71190D1A" w14:textId="77777777" w:rsidR="00833927" w:rsidRPr="004E442F" w:rsidRDefault="00833927" w:rsidP="008E5D55">
            <w:pPr>
              <w:ind w:left="0" w:right="0"/>
              <w:jc w:val="both"/>
              <w:rPr>
                <w:color w:val="0E101A"/>
                <w:sz w:val="24"/>
                <w:szCs w:val="24"/>
              </w:rPr>
            </w:pPr>
            <w:r w:rsidRPr="004E442F">
              <w:rPr>
                <w:color w:val="0E101A"/>
                <w:sz w:val="24"/>
                <w:szCs w:val="24"/>
              </w:rPr>
              <w:t xml:space="preserve"># TYPE </w:t>
            </w:r>
            <w:proofErr w:type="spellStart"/>
            <w:r w:rsidRPr="004E442F">
              <w:rPr>
                <w:color w:val="0E101A"/>
                <w:sz w:val="24"/>
                <w:szCs w:val="24"/>
              </w:rPr>
              <w:t>process_num_threads</w:t>
            </w:r>
            <w:proofErr w:type="spellEnd"/>
            <w:r w:rsidRPr="004E442F">
              <w:rPr>
                <w:color w:val="0E101A"/>
                <w:sz w:val="24"/>
                <w:szCs w:val="24"/>
              </w:rPr>
              <w:t xml:space="preserve"> gauge</w:t>
            </w:r>
          </w:p>
        </w:tc>
      </w:tr>
      <w:tr w:rsidR="00833927" w:rsidRPr="004E442F" w14:paraId="430A2963" w14:textId="77777777" w:rsidTr="00833927">
        <w:tc>
          <w:tcPr>
            <w:tcW w:w="9854" w:type="dxa"/>
          </w:tcPr>
          <w:p w14:paraId="6E40B26E"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process_num_threads</w:t>
            </w:r>
            <w:proofErr w:type="spellEnd"/>
            <w:r w:rsidRPr="004E442F">
              <w:rPr>
                <w:color w:val="0E101A"/>
                <w:sz w:val="24"/>
                <w:szCs w:val="24"/>
              </w:rPr>
              <w:t xml:space="preserve"> 35</w:t>
            </w:r>
          </w:p>
        </w:tc>
      </w:tr>
      <w:tr w:rsidR="00833927" w:rsidRPr="004E442F" w14:paraId="48290EE4" w14:textId="77777777" w:rsidTr="00833927">
        <w:tc>
          <w:tcPr>
            <w:tcW w:w="9854" w:type="dxa"/>
          </w:tcPr>
          <w:p w14:paraId="77E28584" w14:textId="77777777" w:rsidR="00833927" w:rsidRPr="004E442F" w:rsidRDefault="00833927" w:rsidP="008E5D55">
            <w:pPr>
              <w:ind w:left="0" w:right="0"/>
              <w:jc w:val="both"/>
              <w:rPr>
                <w:color w:val="0E101A"/>
                <w:sz w:val="24"/>
                <w:szCs w:val="24"/>
              </w:rPr>
            </w:pPr>
            <w:r w:rsidRPr="004E442F">
              <w:rPr>
                <w:color w:val="0E101A"/>
                <w:sz w:val="24"/>
                <w:szCs w:val="24"/>
              </w:rPr>
              <w:t xml:space="preserve"># HELP </w:t>
            </w:r>
            <w:proofErr w:type="spellStart"/>
            <w:r w:rsidRPr="004E442F">
              <w:rPr>
                <w:color w:val="0E101A"/>
                <w:sz w:val="24"/>
                <w:szCs w:val="24"/>
              </w:rPr>
              <w:t>process_open_handles</w:t>
            </w:r>
            <w:proofErr w:type="spellEnd"/>
            <w:r w:rsidRPr="004E442F">
              <w:rPr>
                <w:color w:val="0E101A"/>
                <w:sz w:val="24"/>
                <w:szCs w:val="24"/>
              </w:rPr>
              <w:t xml:space="preserve"> Number of open handles</w:t>
            </w:r>
          </w:p>
        </w:tc>
      </w:tr>
      <w:tr w:rsidR="00833927" w:rsidRPr="004E442F" w14:paraId="5EDAEA00" w14:textId="77777777" w:rsidTr="00833927">
        <w:tc>
          <w:tcPr>
            <w:tcW w:w="9854" w:type="dxa"/>
          </w:tcPr>
          <w:p w14:paraId="6A2D1711" w14:textId="77777777" w:rsidR="00833927" w:rsidRPr="004E442F" w:rsidRDefault="00833927" w:rsidP="008E5D55">
            <w:pPr>
              <w:ind w:left="0" w:right="0"/>
              <w:jc w:val="both"/>
              <w:rPr>
                <w:color w:val="0E101A"/>
                <w:sz w:val="24"/>
                <w:szCs w:val="24"/>
              </w:rPr>
            </w:pPr>
            <w:r w:rsidRPr="004E442F">
              <w:rPr>
                <w:color w:val="0E101A"/>
                <w:sz w:val="24"/>
                <w:szCs w:val="24"/>
              </w:rPr>
              <w:t xml:space="preserve"># TYPE </w:t>
            </w:r>
            <w:proofErr w:type="spellStart"/>
            <w:r w:rsidRPr="004E442F">
              <w:rPr>
                <w:color w:val="0E101A"/>
                <w:sz w:val="24"/>
                <w:szCs w:val="24"/>
              </w:rPr>
              <w:t>process_open_handles</w:t>
            </w:r>
            <w:proofErr w:type="spellEnd"/>
            <w:r w:rsidRPr="004E442F">
              <w:rPr>
                <w:color w:val="0E101A"/>
                <w:sz w:val="24"/>
                <w:szCs w:val="24"/>
              </w:rPr>
              <w:t xml:space="preserve"> gauge</w:t>
            </w:r>
          </w:p>
        </w:tc>
      </w:tr>
      <w:tr w:rsidR="00833927" w:rsidRPr="004E442F" w14:paraId="06864F36" w14:textId="77777777" w:rsidTr="00833927">
        <w:tc>
          <w:tcPr>
            <w:tcW w:w="9854" w:type="dxa"/>
          </w:tcPr>
          <w:p w14:paraId="0F4FE163" w14:textId="77777777" w:rsidR="00833927" w:rsidRPr="004E442F" w:rsidRDefault="00833927" w:rsidP="008E5D55">
            <w:pPr>
              <w:ind w:left="0" w:right="0"/>
              <w:jc w:val="both"/>
              <w:rPr>
                <w:color w:val="0E101A"/>
                <w:sz w:val="24"/>
                <w:szCs w:val="24"/>
              </w:rPr>
            </w:pPr>
            <w:proofErr w:type="spellStart"/>
            <w:r w:rsidRPr="004E442F">
              <w:rPr>
                <w:color w:val="0E101A"/>
                <w:sz w:val="24"/>
                <w:szCs w:val="24"/>
              </w:rPr>
              <w:t>process_open_handles</w:t>
            </w:r>
            <w:proofErr w:type="spellEnd"/>
            <w:r w:rsidRPr="004E442F">
              <w:rPr>
                <w:color w:val="0E101A"/>
                <w:sz w:val="24"/>
                <w:szCs w:val="24"/>
              </w:rPr>
              <w:t xml:space="preserve"> 566</w:t>
            </w:r>
          </w:p>
        </w:tc>
      </w:tr>
    </w:tbl>
    <w:p w14:paraId="7C240A28" w14:textId="77777777" w:rsidR="005663D5" w:rsidRPr="004E442F" w:rsidRDefault="005663D5" w:rsidP="008E5D55">
      <w:pPr>
        <w:jc w:val="center"/>
        <w:rPr>
          <w:color w:val="0E101A"/>
          <w:sz w:val="24"/>
          <w:szCs w:val="24"/>
        </w:rPr>
      </w:pPr>
    </w:p>
    <w:p w14:paraId="0D53DB86" w14:textId="3ABDFA9F" w:rsidR="00597693" w:rsidRPr="004E442F" w:rsidRDefault="001066FF" w:rsidP="008E5D55">
      <w:pPr>
        <w:jc w:val="center"/>
        <w:rPr>
          <w:i/>
          <w:iCs/>
          <w:color w:val="0E101A"/>
          <w:sz w:val="24"/>
          <w:szCs w:val="24"/>
        </w:rPr>
      </w:pPr>
      <w:commentRangeStart w:id="11"/>
      <w:r w:rsidRPr="004E442F">
        <w:rPr>
          <w:i/>
          <w:iCs/>
          <w:color w:val="0E101A"/>
          <w:sz w:val="24"/>
          <w:szCs w:val="24"/>
        </w:rPr>
        <w:t>Fig</w:t>
      </w:r>
      <w:r w:rsidR="003C65CB" w:rsidRPr="004E442F">
        <w:rPr>
          <w:i/>
          <w:iCs/>
          <w:color w:val="0E101A"/>
          <w:sz w:val="24"/>
          <w:szCs w:val="24"/>
        </w:rPr>
        <w:t>.</w:t>
      </w:r>
      <w:r w:rsidRPr="004E442F">
        <w:rPr>
          <w:i/>
          <w:iCs/>
          <w:color w:val="0E101A"/>
          <w:sz w:val="24"/>
          <w:szCs w:val="24"/>
        </w:rPr>
        <w:t xml:space="preserve"> 1</w:t>
      </w:r>
      <w:r w:rsidR="007F76A2" w:rsidRPr="004E442F">
        <w:rPr>
          <w:i/>
          <w:iCs/>
          <w:color w:val="0E101A"/>
          <w:sz w:val="24"/>
          <w:szCs w:val="24"/>
        </w:rPr>
        <w:t>.</w:t>
      </w:r>
      <w:r w:rsidRPr="004E442F">
        <w:rPr>
          <w:i/>
          <w:iCs/>
          <w:color w:val="0E101A"/>
          <w:sz w:val="24"/>
          <w:szCs w:val="24"/>
        </w:rPr>
        <w:t xml:space="preserve"> </w:t>
      </w:r>
      <w:commentRangeEnd w:id="11"/>
      <w:r w:rsidR="000B40E8" w:rsidRPr="004E442F">
        <w:rPr>
          <w:rStyle w:val="CommentReference"/>
        </w:rPr>
        <w:commentReference w:id="11"/>
      </w:r>
      <w:r w:rsidRPr="004E442F">
        <w:rPr>
          <w:i/>
          <w:iCs/>
          <w:color w:val="0E101A"/>
          <w:sz w:val="24"/>
          <w:szCs w:val="24"/>
        </w:rPr>
        <w:t>Example of Prometheus data format</w:t>
      </w:r>
    </w:p>
    <w:p w14:paraId="11799DD8" w14:textId="77777777" w:rsidR="001D5828" w:rsidRPr="004E442F" w:rsidRDefault="001D5828" w:rsidP="008E5D55">
      <w:pPr>
        <w:jc w:val="both"/>
        <w:rPr>
          <w:color w:val="0E101A"/>
          <w:sz w:val="24"/>
          <w:szCs w:val="24"/>
        </w:rPr>
      </w:pPr>
    </w:p>
    <w:p w14:paraId="6519664A" w14:textId="77777777" w:rsidR="00597693" w:rsidRPr="004E442F" w:rsidRDefault="00597693" w:rsidP="008E5D55">
      <w:pPr>
        <w:jc w:val="both"/>
        <w:rPr>
          <w:color w:val="0E101A"/>
          <w:sz w:val="24"/>
          <w:szCs w:val="24"/>
        </w:rPr>
      </w:pPr>
      <w:r w:rsidRPr="004E442F">
        <w:rPr>
          <w:color w:val="0E101A"/>
          <w:sz w:val="24"/>
          <w:szCs w:val="24"/>
        </w:rPr>
        <w:t>That data already corresponds to the format, thus could be collected by Prometheus scrapper. Also, the vital thing to mention that data collection should not take up too much of the system resources.</w:t>
      </w:r>
    </w:p>
    <w:p w14:paraId="1A761115" w14:textId="77777777" w:rsidR="00597693" w:rsidRPr="004E442F" w:rsidRDefault="00597693" w:rsidP="008E5D55">
      <w:pPr>
        <w:jc w:val="both"/>
        <w:rPr>
          <w:color w:val="0E101A"/>
          <w:sz w:val="24"/>
          <w:szCs w:val="24"/>
        </w:rPr>
      </w:pPr>
      <w:r w:rsidRPr="004E442F">
        <w:rPr>
          <w:b/>
          <w:bCs/>
          <w:color w:val="0E101A"/>
          <w:sz w:val="24"/>
          <w:szCs w:val="24"/>
        </w:rPr>
        <w:t>Processing:</w:t>
      </w:r>
      <w:r w:rsidRPr="004E442F">
        <w:rPr>
          <w:color w:val="0E101A"/>
          <w:sz w:val="24"/>
          <w:szCs w:val="24"/>
        </w:rPr>
        <w:t> There could be more data than enough in some cases, but that data does not hold much informational value. For instance, there is no need to collect the data each second from some subsystems regarding their CPU load. In such cases, adaptive sampling could be applied. This would reduce the amount of data that is being stored, but, at the same time, it will not be critical for understanding the state of the system. In other words, some data could be neglected by the monitoring system since that does not bring much new information for the users; thus, it's not optimal to have them consume resources. Such change could affect how many subsystems could be monitored and served by the monitoring system.</w:t>
      </w:r>
    </w:p>
    <w:p w14:paraId="3E7A1132" w14:textId="6D2F5B6B" w:rsidR="00597693" w:rsidRPr="004E442F" w:rsidRDefault="00597693" w:rsidP="008E5D55">
      <w:pPr>
        <w:jc w:val="both"/>
        <w:rPr>
          <w:color w:val="0E101A"/>
          <w:sz w:val="24"/>
          <w:szCs w:val="24"/>
        </w:rPr>
      </w:pPr>
      <w:r w:rsidRPr="004E442F">
        <w:rPr>
          <w:color w:val="0E101A"/>
          <w:sz w:val="24"/>
          <w:szCs w:val="24"/>
        </w:rPr>
        <w:lastRenderedPageBreak/>
        <w:t xml:space="preserve">Also, data should be stored in such data storage, which is optimal for such workloads - vast amounts of data where more data is coming in each second, but much less being read. Nevertheless, data must be optimized to be easily presentable, taking into account some filtering, ordering, aggregation, et cetera. It means that it's essential to index data and maintain corresponding indexes per each update of data storage. As an example of such storage, </w:t>
      </w:r>
      <w:proofErr w:type="spellStart"/>
      <w:r w:rsidRPr="004E442F">
        <w:rPr>
          <w:color w:val="0E101A"/>
          <w:sz w:val="24"/>
          <w:szCs w:val="24"/>
        </w:rPr>
        <w:t>ElasticSearch</w:t>
      </w:r>
      <w:proofErr w:type="spellEnd"/>
      <w:r w:rsidRPr="004E442F">
        <w:rPr>
          <w:color w:val="0E101A"/>
          <w:sz w:val="24"/>
          <w:szCs w:val="24"/>
        </w:rPr>
        <w:t xml:space="preserve"> is used as an industry standard for storing monitoring data.</w:t>
      </w:r>
    </w:p>
    <w:p w14:paraId="4CD2F801" w14:textId="77777777" w:rsidR="001D5828" w:rsidRPr="004E442F" w:rsidRDefault="001D5828" w:rsidP="008E5D55">
      <w:pPr>
        <w:jc w:val="both"/>
        <w:rPr>
          <w:color w:val="0E101A"/>
          <w:sz w:val="24"/>
          <w:szCs w:val="24"/>
        </w:rPr>
      </w:pPr>
    </w:p>
    <w:p w14:paraId="6BF27856" w14:textId="53D149F2" w:rsidR="00597693" w:rsidRPr="004E442F" w:rsidRDefault="005663D5" w:rsidP="008E5D55">
      <w:pPr>
        <w:jc w:val="both"/>
        <w:rPr>
          <w:color w:val="0E101A"/>
          <w:sz w:val="24"/>
          <w:szCs w:val="24"/>
        </w:rPr>
      </w:pPr>
      <w:r w:rsidRPr="004E442F">
        <w:rPr>
          <w:noProof/>
          <w:lang w:val="uk-UA" w:eastAsia="uk-UA"/>
        </w:rPr>
        <w:drawing>
          <wp:inline distT="0" distB="0" distL="0" distR="0" wp14:anchorId="56A6EF19" wp14:editId="241C2F47">
            <wp:extent cx="6120130" cy="4413885"/>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5"/>
                    <a:stretch>
                      <a:fillRect/>
                    </a:stretch>
                  </pic:blipFill>
                  <pic:spPr>
                    <a:xfrm>
                      <a:off x="0" y="0"/>
                      <a:ext cx="6120130" cy="4413885"/>
                    </a:xfrm>
                    <a:prstGeom prst="rect">
                      <a:avLst/>
                    </a:prstGeom>
                  </pic:spPr>
                </pic:pic>
              </a:graphicData>
            </a:graphic>
          </wp:inline>
        </w:drawing>
      </w:r>
    </w:p>
    <w:p w14:paraId="1F0EA11B" w14:textId="040B7DE7" w:rsidR="005663D5" w:rsidRPr="004E442F" w:rsidRDefault="005663D5" w:rsidP="008E5D55">
      <w:pPr>
        <w:jc w:val="center"/>
        <w:rPr>
          <w:i/>
          <w:iCs/>
          <w:color w:val="0E101A"/>
          <w:sz w:val="24"/>
          <w:szCs w:val="24"/>
        </w:rPr>
      </w:pPr>
      <w:commentRangeStart w:id="12"/>
      <w:r w:rsidRPr="004E442F">
        <w:rPr>
          <w:i/>
          <w:iCs/>
          <w:color w:val="0E101A"/>
          <w:sz w:val="24"/>
          <w:szCs w:val="24"/>
        </w:rPr>
        <w:t>Fig</w:t>
      </w:r>
      <w:r w:rsidR="003C65CB" w:rsidRPr="004E442F">
        <w:rPr>
          <w:i/>
          <w:iCs/>
          <w:color w:val="0E101A"/>
          <w:sz w:val="24"/>
          <w:szCs w:val="24"/>
        </w:rPr>
        <w:t>.</w:t>
      </w:r>
      <w:r w:rsidRPr="004E442F">
        <w:rPr>
          <w:i/>
          <w:iCs/>
          <w:color w:val="0E101A"/>
          <w:sz w:val="24"/>
          <w:szCs w:val="24"/>
        </w:rPr>
        <w:t xml:space="preserve"> </w:t>
      </w:r>
      <w:r w:rsidR="00833927" w:rsidRPr="004E442F">
        <w:rPr>
          <w:i/>
          <w:iCs/>
          <w:color w:val="0E101A"/>
          <w:sz w:val="24"/>
          <w:szCs w:val="24"/>
        </w:rPr>
        <w:t>2</w:t>
      </w:r>
      <w:commentRangeEnd w:id="12"/>
      <w:r w:rsidR="000B40E8" w:rsidRPr="004E442F">
        <w:rPr>
          <w:rStyle w:val="CommentReference"/>
        </w:rPr>
        <w:commentReference w:id="12"/>
      </w:r>
      <w:r w:rsidR="00833927" w:rsidRPr="004E442F">
        <w:rPr>
          <w:i/>
          <w:iCs/>
          <w:color w:val="0E101A"/>
          <w:sz w:val="24"/>
          <w:szCs w:val="24"/>
        </w:rPr>
        <w:t xml:space="preserve">. Example of data stored in </w:t>
      </w:r>
      <w:proofErr w:type="spellStart"/>
      <w:r w:rsidR="00833927" w:rsidRPr="004E442F">
        <w:rPr>
          <w:i/>
          <w:iCs/>
          <w:color w:val="0E101A"/>
          <w:sz w:val="24"/>
          <w:szCs w:val="24"/>
        </w:rPr>
        <w:t>ElasticSearch</w:t>
      </w:r>
      <w:proofErr w:type="spellEnd"/>
      <w:r w:rsidR="00833927" w:rsidRPr="004E442F">
        <w:rPr>
          <w:i/>
          <w:iCs/>
          <w:color w:val="0E101A"/>
          <w:sz w:val="24"/>
          <w:szCs w:val="24"/>
        </w:rPr>
        <w:t>.</w:t>
      </w:r>
    </w:p>
    <w:p w14:paraId="77CF5175" w14:textId="77777777" w:rsidR="001D5828" w:rsidRPr="004E442F" w:rsidRDefault="001D5828" w:rsidP="008E5D55">
      <w:pPr>
        <w:jc w:val="both"/>
        <w:rPr>
          <w:color w:val="0E101A"/>
          <w:sz w:val="24"/>
          <w:szCs w:val="24"/>
        </w:rPr>
      </w:pPr>
    </w:p>
    <w:p w14:paraId="4FFF7EE4" w14:textId="77777777" w:rsidR="00597693" w:rsidRPr="004E442F" w:rsidRDefault="00597693" w:rsidP="008E5D55">
      <w:pPr>
        <w:jc w:val="both"/>
        <w:rPr>
          <w:color w:val="0E101A"/>
          <w:sz w:val="24"/>
          <w:szCs w:val="24"/>
        </w:rPr>
      </w:pPr>
      <w:r w:rsidRPr="004E442F">
        <w:rPr>
          <w:b/>
          <w:bCs/>
          <w:color w:val="0E101A"/>
          <w:sz w:val="24"/>
          <w:szCs w:val="24"/>
        </w:rPr>
        <w:t>Presentation:</w:t>
      </w:r>
      <w:r w:rsidRPr="004E442F">
        <w:rPr>
          <w:color w:val="0E101A"/>
          <w:sz w:val="24"/>
          <w:szCs w:val="24"/>
        </w:rPr>
        <w:t> It's a stage where data is getting to the user of the monitoring system. Collected and processed data is displayed to users in the corresponding relevant form. Considering the amount of data that distributed system outputs for monitoring purposes, the monitoring system user should be able to keep up with such cognitive load. That's why the data must be optimized so the user would only explore what's relevant to him. Filtering, ordering, aggregation is used for such purpose. Filtering data is the process of reducing data so that the monitoring system user could receive only data relevant for his level of perception (e.g., get information on what was happening at concrete server for the last 15 minutes). The critical thing to mention is that data stays in the data storage, but the user interface only displays data relevant to the user. Moreover, there are other instruments of visualization which could reduce cognitive load. With the correct approach to visualization, the user can explore the data for an extended period of time, which is adapted, so it's more accessible to percept it.</w:t>
      </w:r>
    </w:p>
    <w:p w14:paraId="17B3D037" w14:textId="19DA4693" w:rsidR="00597693" w:rsidRPr="004E442F" w:rsidRDefault="00597693" w:rsidP="008E5D55">
      <w:pPr>
        <w:jc w:val="both"/>
        <w:rPr>
          <w:color w:val="0E101A"/>
          <w:sz w:val="24"/>
          <w:szCs w:val="24"/>
        </w:rPr>
      </w:pPr>
      <w:r w:rsidRPr="004E442F">
        <w:rPr>
          <w:color w:val="0E101A"/>
          <w:sz w:val="24"/>
          <w:szCs w:val="24"/>
        </w:rPr>
        <w:t>Already knowing monitoring stages, we can also present the three pillars of monitoring [</w:t>
      </w:r>
      <w:r w:rsidR="00A138BA" w:rsidRPr="004E442F">
        <w:rPr>
          <w:color w:val="0E101A"/>
          <w:sz w:val="24"/>
          <w:szCs w:val="24"/>
          <w:lang w:val="uk-UA"/>
        </w:rPr>
        <w:t>14</w:t>
      </w:r>
      <w:r w:rsidRPr="004E442F">
        <w:rPr>
          <w:color w:val="0E101A"/>
          <w:sz w:val="24"/>
          <w:szCs w:val="24"/>
        </w:rPr>
        <w:t>] - logs, metrics, and traces. They are deeply described in complete work.</w:t>
      </w:r>
    </w:p>
    <w:p w14:paraId="68478A38" w14:textId="5121DC7B" w:rsidR="00597693" w:rsidRPr="004E442F" w:rsidRDefault="004E442F" w:rsidP="004E442F">
      <w:pPr>
        <w:jc w:val="both"/>
        <w:rPr>
          <w:sz w:val="32"/>
          <w:szCs w:val="32"/>
        </w:rPr>
      </w:pPr>
      <w:r w:rsidRPr="004E442F">
        <w:rPr>
          <w:b/>
          <w:bCs/>
          <w:color w:val="0E101A"/>
          <w:sz w:val="24"/>
          <w:szCs w:val="24"/>
        </w:rPr>
        <w:br w:type="page"/>
      </w:r>
      <w:r w:rsidR="00597693" w:rsidRPr="004E442F">
        <w:rPr>
          <w:sz w:val="32"/>
          <w:szCs w:val="32"/>
        </w:rPr>
        <w:lastRenderedPageBreak/>
        <w:t>Implementing monitoring</w:t>
      </w:r>
    </w:p>
    <w:p w14:paraId="1B8E880C" w14:textId="77777777" w:rsidR="00597693" w:rsidRPr="004E442F" w:rsidRDefault="00597693" w:rsidP="008E5D55">
      <w:pPr>
        <w:jc w:val="both"/>
        <w:rPr>
          <w:color w:val="0E101A"/>
          <w:sz w:val="24"/>
          <w:szCs w:val="24"/>
        </w:rPr>
      </w:pPr>
      <w:r w:rsidRPr="004E442F">
        <w:rPr>
          <w:color w:val="0E101A"/>
          <w:sz w:val="24"/>
          <w:szCs w:val="24"/>
        </w:rPr>
        <w:t>Each of the components mentioned above - logs, metrics, and traces are essential for the distributed system to become observable.</w:t>
      </w:r>
    </w:p>
    <w:p w14:paraId="4605F7F2" w14:textId="4E27237A" w:rsidR="00597693" w:rsidRPr="004E442F" w:rsidRDefault="00597693" w:rsidP="008E5D55">
      <w:pPr>
        <w:jc w:val="both"/>
        <w:rPr>
          <w:color w:val="0E101A"/>
          <w:sz w:val="24"/>
          <w:szCs w:val="24"/>
        </w:rPr>
      </w:pPr>
      <w:r w:rsidRPr="004E442F">
        <w:rPr>
          <w:color w:val="0E101A"/>
          <w:sz w:val="24"/>
          <w:szCs w:val="24"/>
        </w:rPr>
        <w:t xml:space="preserve">We have created an application that illustrates practical examples of monitoring usage in distributed systems. The application was developed using such technologies as .NET Core, Docker, Docker-Compose, Prometheus, Kibana, </w:t>
      </w:r>
      <w:proofErr w:type="spellStart"/>
      <w:r w:rsidRPr="004E442F">
        <w:rPr>
          <w:color w:val="0E101A"/>
          <w:sz w:val="24"/>
          <w:szCs w:val="24"/>
        </w:rPr>
        <w:t>ElasticSearch</w:t>
      </w:r>
      <w:proofErr w:type="spellEnd"/>
      <w:r w:rsidRPr="004E442F">
        <w:rPr>
          <w:color w:val="0E101A"/>
          <w:sz w:val="24"/>
          <w:szCs w:val="24"/>
        </w:rPr>
        <w:t>, Logstash. Each of these components is responsible for delivering a particular piece of monitoring. .NET Core application is a host for our samples. By having corresponding program code, we made it emit and expose metrics via API endpoint to be accessible by external systems such as Prometheus scrapper.</w:t>
      </w:r>
    </w:p>
    <w:p w14:paraId="4E88DC88" w14:textId="77777777" w:rsidR="001D5828" w:rsidRPr="004E442F" w:rsidRDefault="001D5828" w:rsidP="008E5D55">
      <w:pPr>
        <w:jc w:val="both"/>
        <w:rPr>
          <w:color w:val="0E101A"/>
          <w:sz w:val="24"/>
          <w:szCs w:val="24"/>
        </w:rPr>
      </w:pPr>
    </w:p>
    <w:p w14:paraId="3C91F025" w14:textId="458136C4" w:rsidR="001D5828" w:rsidRPr="004E442F" w:rsidRDefault="0077601C" w:rsidP="008E5D55">
      <w:pPr>
        <w:jc w:val="both"/>
        <w:rPr>
          <w:color w:val="0E101A"/>
          <w:sz w:val="24"/>
          <w:szCs w:val="24"/>
        </w:rPr>
      </w:pPr>
      <w:r w:rsidRPr="004E442F">
        <w:rPr>
          <w:noProof/>
          <w:lang w:val="uk-UA" w:eastAsia="uk-UA"/>
        </w:rPr>
        <w:drawing>
          <wp:inline distT="0" distB="0" distL="0" distR="0" wp14:anchorId="56B92A36" wp14:editId="5133A657">
            <wp:extent cx="6120130" cy="590550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6"/>
                    <a:stretch>
                      <a:fillRect/>
                    </a:stretch>
                  </pic:blipFill>
                  <pic:spPr>
                    <a:xfrm>
                      <a:off x="0" y="0"/>
                      <a:ext cx="6120130" cy="5905500"/>
                    </a:xfrm>
                    <a:prstGeom prst="rect">
                      <a:avLst/>
                    </a:prstGeom>
                  </pic:spPr>
                </pic:pic>
              </a:graphicData>
            </a:graphic>
          </wp:inline>
        </w:drawing>
      </w:r>
    </w:p>
    <w:p w14:paraId="091ECAE8" w14:textId="79F70791" w:rsidR="0077601C" w:rsidRPr="004E442F" w:rsidRDefault="00C33566" w:rsidP="00C33566">
      <w:pPr>
        <w:tabs>
          <w:tab w:val="left" w:pos="1068"/>
          <w:tab w:val="center" w:pos="4819"/>
        </w:tabs>
        <w:rPr>
          <w:i/>
          <w:iCs/>
          <w:color w:val="0E101A"/>
          <w:sz w:val="24"/>
          <w:szCs w:val="24"/>
        </w:rPr>
      </w:pPr>
      <w:r w:rsidRPr="004E442F">
        <w:rPr>
          <w:i/>
          <w:iCs/>
          <w:color w:val="0E101A"/>
          <w:sz w:val="24"/>
          <w:szCs w:val="24"/>
        </w:rPr>
        <w:tab/>
      </w:r>
      <w:r w:rsidRPr="004E442F">
        <w:rPr>
          <w:i/>
          <w:iCs/>
          <w:color w:val="0E101A"/>
          <w:sz w:val="24"/>
          <w:szCs w:val="24"/>
        </w:rPr>
        <w:tab/>
      </w:r>
      <w:commentRangeStart w:id="13"/>
      <w:r w:rsidR="0077601C" w:rsidRPr="004E442F">
        <w:rPr>
          <w:i/>
          <w:iCs/>
          <w:color w:val="0E101A"/>
          <w:sz w:val="24"/>
          <w:szCs w:val="24"/>
        </w:rPr>
        <w:t>Fig</w:t>
      </w:r>
      <w:r w:rsidR="003C65CB" w:rsidRPr="004E442F">
        <w:rPr>
          <w:i/>
          <w:iCs/>
          <w:color w:val="0E101A"/>
          <w:sz w:val="24"/>
          <w:szCs w:val="24"/>
        </w:rPr>
        <w:t>.</w:t>
      </w:r>
      <w:r w:rsidR="0077601C" w:rsidRPr="004E442F">
        <w:rPr>
          <w:i/>
          <w:iCs/>
          <w:color w:val="0E101A"/>
          <w:sz w:val="24"/>
          <w:szCs w:val="24"/>
        </w:rPr>
        <w:t xml:space="preserve"> 3</w:t>
      </w:r>
      <w:commentRangeEnd w:id="13"/>
      <w:r w:rsidR="000B40E8" w:rsidRPr="004E442F">
        <w:rPr>
          <w:rStyle w:val="CommentReference"/>
        </w:rPr>
        <w:commentReference w:id="13"/>
      </w:r>
      <w:r w:rsidR="0077601C" w:rsidRPr="004E442F">
        <w:rPr>
          <w:i/>
          <w:iCs/>
          <w:color w:val="0E101A"/>
          <w:sz w:val="24"/>
          <w:szCs w:val="24"/>
        </w:rPr>
        <w:t xml:space="preserve">. </w:t>
      </w:r>
      <w:commentRangeStart w:id="14"/>
      <w:r w:rsidR="0077601C" w:rsidRPr="004E442F">
        <w:rPr>
          <w:i/>
          <w:iCs/>
          <w:color w:val="0E101A"/>
          <w:sz w:val="24"/>
          <w:szCs w:val="24"/>
        </w:rPr>
        <w:t xml:space="preserve">Program </w:t>
      </w:r>
      <w:commentRangeEnd w:id="14"/>
      <w:r w:rsidR="003C65CB" w:rsidRPr="004E442F">
        <w:rPr>
          <w:i/>
          <w:iCs/>
          <w:color w:val="0E101A"/>
          <w:sz w:val="24"/>
          <w:szCs w:val="24"/>
        </w:rPr>
        <w:t xml:space="preserve">listing </w:t>
      </w:r>
      <w:r w:rsidR="000B40E8" w:rsidRPr="004E442F">
        <w:rPr>
          <w:rStyle w:val="CommentReference"/>
        </w:rPr>
        <w:commentReference w:id="14"/>
      </w:r>
      <w:r w:rsidR="0077601C" w:rsidRPr="004E442F">
        <w:rPr>
          <w:i/>
          <w:iCs/>
          <w:color w:val="0E101A"/>
          <w:sz w:val="24"/>
          <w:szCs w:val="24"/>
        </w:rPr>
        <w:t xml:space="preserve">to </w:t>
      </w:r>
      <w:r w:rsidR="00B57C96" w:rsidRPr="004E442F">
        <w:rPr>
          <w:i/>
          <w:iCs/>
          <w:color w:val="0E101A"/>
          <w:sz w:val="24"/>
          <w:szCs w:val="24"/>
        </w:rPr>
        <w:t>emit and expose Prometheus metrics.</w:t>
      </w:r>
    </w:p>
    <w:p w14:paraId="0796E091" w14:textId="77777777" w:rsidR="00B57C96" w:rsidRPr="004E442F" w:rsidRDefault="00B57C96" w:rsidP="008E5D55">
      <w:pPr>
        <w:jc w:val="both"/>
        <w:rPr>
          <w:i/>
          <w:iCs/>
          <w:color w:val="0E101A"/>
          <w:sz w:val="24"/>
          <w:szCs w:val="24"/>
        </w:rPr>
      </w:pPr>
    </w:p>
    <w:p w14:paraId="7FE121F8" w14:textId="77777777" w:rsidR="00C808B4" w:rsidRPr="004E442F" w:rsidRDefault="00C808B4" w:rsidP="008E5D55">
      <w:pPr>
        <w:jc w:val="both"/>
        <w:rPr>
          <w:color w:val="0E101A"/>
          <w:sz w:val="24"/>
          <w:szCs w:val="24"/>
        </w:rPr>
      </w:pPr>
    </w:p>
    <w:p w14:paraId="29DB89E0" w14:textId="77777777" w:rsidR="00C808B4" w:rsidRPr="004E442F" w:rsidRDefault="00C808B4" w:rsidP="008E5D55">
      <w:pPr>
        <w:jc w:val="both"/>
        <w:rPr>
          <w:color w:val="0E101A"/>
          <w:sz w:val="24"/>
          <w:szCs w:val="24"/>
        </w:rPr>
      </w:pPr>
    </w:p>
    <w:p w14:paraId="02B734F0" w14:textId="77777777" w:rsidR="00C808B4" w:rsidRPr="004E442F" w:rsidRDefault="00C808B4" w:rsidP="008E5D55">
      <w:pPr>
        <w:jc w:val="both"/>
        <w:rPr>
          <w:color w:val="0E101A"/>
          <w:sz w:val="24"/>
          <w:szCs w:val="24"/>
        </w:rPr>
      </w:pPr>
    </w:p>
    <w:p w14:paraId="65B61123" w14:textId="77777777" w:rsidR="00C808B4" w:rsidRPr="004E442F" w:rsidRDefault="00C808B4" w:rsidP="008E5D55">
      <w:pPr>
        <w:jc w:val="both"/>
        <w:rPr>
          <w:color w:val="0E101A"/>
          <w:sz w:val="24"/>
          <w:szCs w:val="24"/>
        </w:rPr>
      </w:pPr>
    </w:p>
    <w:p w14:paraId="706D8063" w14:textId="4976981B" w:rsidR="00597693" w:rsidRPr="004E442F" w:rsidRDefault="00597693" w:rsidP="008E5D55">
      <w:pPr>
        <w:jc w:val="both"/>
        <w:rPr>
          <w:color w:val="0E101A"/>
          <w:sz w:val="24"/>
          <w:szCs w:val="24"/>
        </w:rPr>
      </w:pPr>
      <w:r w:rsidRPr="004E442F">
        <w:rPr>
          <w:color w:val="0E101A"/>
          <w:sz w:val="24"/>
          <w:szCs w:val="24"/>
        </w:rPr>
        <w:t>Docker-compose was used to aggregate all the required monitoring components, so it's all deployed at once running a simple command:</w:t>
      </w:r>
    </w:p>
    <w:p w14:paraId="33E34E60" w14:textId="77777777" w:rsidR="00597693" w:rsidRPr="004E442F" w:rsidRDefault="00597693" w:rsidP="008E5D55">
      <w:pPr>
        <w:pStyle w:val="Quote"/>
        <w:spacing w:after="0"/>
        <w:jc w:val="both"/>
        <w:rPr>
          <w:b/>
          <w:bCs/>
          <w:i w:val="0"/>
          <w:iCs w:val="0"/>
        </w:rPr>
      </w:pPr>
      <w:r w:rsidRPr="004E442F">
        <w:rPr>
          <w:b/>
          <w:bCs/>
          <w:i w:val="0"/>
          <w:iCs w:val="0"/>
        </w:rPr>
        <w:lastRenderedPageBreak/>
        <w:t>docker-compose up -d</w:t>
      </w:r>
    </w:p>
    <w:p w14:paraId="32428ED2" w14:textId="6774DF13" w:rsidR="00597693" w:rsidRPr="004E442F" w:rsidRDefault="00597693" w:rsidP="008E5D55">
      <w:pPr>
        <w:jc w:val="both"/>
        <w:rPr>
          <w:color w:val="0E101A"/>
          <w:sz w:val="24"/>
          <w:szCs w:val="24"/>
        </w:rPr>
      </w:pPr>
      <w:r w:rsidRPr="004E442F">
        <w:rPr>
          <w:color w:val="0E101A"/>
          <w:sz w:val="24"/>
          <w:szCs w:val="24"/>
        </w:rPr>
        <w:t xml:space="preserve">Prometheus is an open-source monitoring solution widely used for data collection, analysis, and presenting the data related to metrics. Initially, that solution was developed by SoundCloud and then made available as an open-source solution for mass usage via Apache </w:t>
      </w:r>
      <w:proofErr w:type="spellStart"/>
      <w:r w:rsidRPr="004E442F">
        <w:rPr>
          <w:color w:val="0E101A"/>
          <w:sz w:val="24"/>
          <w:szCs w:val="24"/>
        </w:rPr>
        <w:t>Licence</w:t>
      </w:r>
      <w:proofErr w:type="spellEnd"/>
      <w:r w:rsidRPr="004E442F">
        <w:rPr>
          <w:color w:val="0E101A"/>
          <w:sz w:val="24"/>
          <w:szCs w:val="24"/>
        </w:rPr>
        <w:t xml:space="preserve"> 2.0.</w:t>
      </w:r>
    </w:p>
    <w:p w14:paraId="15A6573F" w14:textId="6EB9590E" w:rsidR="00597693" w:rsidRPr="004E442F" w:rsidRDefault="00597693" w:rsidP="008E5D55">
      <w:pPr>
        <w:jc w:val="both"/>
        <w:rPr>
          <w:color w:val="0E101A"/>
          <w:sz w:val="24"/>
          <w:szCs w:val="24"/>
        </w:rPr>
      </w:pPr>
      <w:r w:rsidRPr="004E442F">
        <w:rPr>
          <w:color w:val="0E101A"/>
          <w:sz w:val="24"/>
          <w:szCs w:val="24"/>
        </w:rPr>
        <w:t xml:space="preserve">For deploying Prometheus, we used Docker-Compose as the optimal solution for quick environment-agnostic deployment. </w:t>
      </w:r>
      <w:r w:rsidR="00B57C96" w:rsidRPr="004E442F">
        <w:rPr>
          <w:color w:val="0E101A"/>
          <w:sz w:val="24"/>
          <w:szCs w:val="24"/>
        </w:rPr>
        <w:t>There are</w:t>
      </w:r>
      <w:r w:rsidR="00A61120" w:rsidRPr="004E442F">
        <w:rPr>
          <w:color w:val="0E101A"/>
          <w:sz w:val="24"/>
          <w:szCs w:val="24"/>
        </w:rPr>
        <w:t xml:space="preserve"> </w:t>
      </w:r>
      <w:r w:rsidRPr="004E442F">
        <w:rPr>
          <w:color w:val="0E101A"/>
          <w:sz w:val="24"/>
          <w:szCs w:val="24"/>
        </w:rPr>
        <w:t>configuration files for Prometheus. They are done in YAML. These configuration files affect the deployment process and the behavior of the system in the environment. </w:t>
      </w:r>
    </w:p>
    <w:p w14:paraId="5051FBC6" w14:textId="77777777" w:rsidR="001D5828" w:rsidRPr="004E442F" w:rsidRDefault="001D5828" w:rsidP="008E5D55">
      <w:pPr>
        <w:jc w:val="both"/>
        <w:rPr>
          <w:color w:val="0E101A"/>
          <w:sz w:val="24"/>
          <w:szCs w:val="24"/>
        </w:rPr>
      </w:pPr>
    </w:p>
    <w:p w14:paraId="3BF28F48" w14:textId="28DD9B45" w:rsidR="001D5828" w:rsidRPr="004E442F" w:rsidRDefault="00597693" w:rsidP="008E5D55">
      <w:pPr>
        <w:jc w:val="both"/>
        <w:rPr>
          <w:color w:val="0E101A"/>
          <w:sz w:val="24"/>
          <w:szCs w:val="24"/>
        </w:rPr>
      </w:pPr>
      <w:r w:rsidRPr="004E442F">
        <w:rPr>
          <w:color w:val="0E101A"/>
          <w:sz w:val="24"/>
          <w:szCs w:val="24"/>
        </w:rPr>
        <w:t xml:space="preserve">All metrics are aggregated, and the software product exposes them via </w:t>
      </w:r>
      <w:r w:rsidR="000B40E8" w:rsidRPr="004E442F">
        <w:rPr>
          <w:color w:val="0E101A"/>
          <w:sz w:val="24"/>
          <w:szCs w:val="24"/>
        </w:rPr>
        <w:t xml:space="preserve">an </w:t>
      </w:r>
      <w:r w:rsidRPr="004E442F">
        <w:rPr>
          <w:color w:val="0E101A"/>
          <w:sz w:val="24"/>
          <w:szCs w:val="24"/>
        </w:rPr>
        <w:t xml:space="preserve">API endpoint called "/metrics". The response that </w:t>
      </w:r>
      <w:r w:rsidR="000B40E8" w:rsidRPr="004E442F">
        <w:rPr>
          <w:color w:val="0E101A"/>
          <w:sz w:val="24"/>
          <w:szCs w:val="24"/>
        </w:rPr>
        <w:t xml:space="preserve">the </w:t>
      </w:r>
      <w:r w:rsidRPr="004E442F">
        <w:rPr>
          <w:color w:val="0E101A"/>
          <w:sz w:val="24"/>
          <w:szCs w:val="24"/>
        </w:rPr>
        <w:t xml:space="preserve">API endpoint sends </w:t>
      </w:r>
      <w:r w:rsidR="008F4EF2" w:rsidRPr="004E442F">
        <w:rPr>
          <w:color w:val="0E101A"/>
          <w:sz w:val="24"/>
          <w:szCs w:val="24"/>
        </w:rPr>
        <w:t>is similar to what is exposed in Table 1.</w:t>
      </w:r>
    </w:p>
    <w:p w14:paraId="2DA41AF6" w14:textId="589A5D5D" w:rsidR="000B40E8" w:rsidRPr="004E442F" w:rsidRDefault="000B40E8">
      <w:pPr>
        <w:rPr>
          <w:b/>
          <w:bCs/>
          <w:color w:val="0E101A"/>
          <w:sz w:val="24"/>
          <w:szCs w:val="24"/>
        </w:rPr>
      </w:pPr>
      <w:r w:rsidRPr="004E442F">
        <w:rPr>
          <w:b/>
          <w:bCs/>
          <w:color w:val="0E101A"/>
          <w:sz w:val="24"/>
          <w:szCs w:val="24"/>
        </w:rPr>
        <w:br w:type="page"/>
      </w:r>
    </w:p>
    <w:p w14:paraId="0BAB2936" w14:textId="77777777" w:rsidR="00597693" w:rsidRPr="004E442F" w:rsidRDefault="00597693" w:rsidP="008E5D55">
      <w:pPr>
        <w:pStyle w:val="Title"/>
        <w:jc w:val="both"/>
        <w:rPr>
          <w:rFonts w:ascii="Times New Roman" w:hAnsi="Times New Roman" w:cs="Times New Roman"/>
          <w:sz w:val="32"/>
          <w:szCs w:val="32"/>
        </w:rPr>
      </w:pPr>
      <w:r w:rsidRPr="004E442F">
        <w:rPr>
          <w:rFonts w:ascii="Times New Roman" w:hAnsi="Times New Roman" w:cs="Times New Roman"/>
          <w:sz w:val="32"/>
          <w:szCs w:val="32"/>
        </w:rPr>
        <w:lastRenderedPageBreak/>
        <w:t>Visualizing the results</w:t>
      </w:r>
    </w:p>
    <w:p w14:paraId="4058A7ED" w14:textId="70331E09" w:rsidR="00597693" w:rsidRPr="004E442F" w:rsidRDefault="00597693" w:rsidP="008E5D55">
      <w:pPr>
        <w:jc w:val="both"/>
        <w:rPr>
          <w:color w:val="0E101A"/>
          <w:sz w:val="24"/>
          <w:szCs w:val="24"/>
        </w:rPr>
      </w:pPr>
      <w:r w:rsidRPr="004E442F">
        <w:rPr>
          <w:color w:val="0E101A"/>
          <w:sz w:val="24"/>
          <w:szCs w:val="24"/>
        </w:rPr>
        <w:t xml:space="preserve">Prometheus displays the system's productivity in the form of a graph that allows users to quickly understand the system's state </w:t>
      </w:r>
      <w:proofErr w:type="gramStart"/>
      <w:r w:rsidRPr="004E442F">
        <w:rPr>
          <w:color w:val="0E101A"/>
          <w:sz w:val="24"/>
          <w:szCs w:val="24"/>
        </w:rPr>
        <w:t>at a glance</w:t>
      </w:r>
      <w:proofErr w:type="gramEnd"/>
      <w:r w:rsidRPr="004E442F">
        <w:rPr>
          <w:color w:val="0E101A"/>
          <w:sz w:val="24"/>
          <w:szCs w:val="24"/>
        </w:rPr>
        <w:t>. Graphs enable easy comparison of system performance from a time-series point of view. For more interactive visualization Prometheus Expression Browser is used. It allows us to display a vast amount of metrics collected over time. That part of the system is available via "</w:t>
      </w:r>
      <w:hyperlink r:id="rId17" w:tgtFrame="_blank" w:history="1">
        <w:r w:rsidRPr="004E442F">
          <w:rPr>
            <w:color w:val="4A6EE0"/>
            <w:sz w:val="24"/>
            <w:szCs w:val="24"/>
            <w:u w:val="single"/>
          </w:rPr>
          <w:t>http://localhost:9000/new/graph</w:t>
        </w:r>
      </w:hyperlink>
      <w:r w:rsidRPr="004E442F">
        <w:rPr>
          <w:color w:val="0E101A"/>
          <w:sz w:val="24"/>
          <w:szCs w:val="24"/>
        </w:rPr>
        <w:t xml:space="preserve">". With the help of Prometheus Expression Browser, we can explore data, picking the most appropriate metrics to be seen </w:t>
      </w:r>
      <w:commentRangeStart w:id="15"/>
      <w:r w:rsidRPr="004E442F">
        <w:rPr>
          <w:color w:val="0E101A"/>
          <w:sz w:val="24"/>
          <w:szCs w:val="24"/>
        </w:rPr>
        <w:t xml:space="preserve">on </w:t>
      </w:r>
      <w:r w:rsidR="00C33566" w:rsidRPr="004E442F">
        <w:rPr>
          <w:color w:val="0E101A"/>
          <w:sz w:val="24"/>
          <w:szCs w:val="24"/>
        </w:rPr>
        <w:t>figures 4-6</w:t>
      </w:r>
      <w:r w:rsidRPr="004E442F">
        <w:rPr>
          <w:color w:val="0E101A"/>
          <w:sz w:val="24"/>
          <w:szCs w:val="24"/>
        </w:rPr>
        <w:t>.</w:t>
      </w:r>
      <w:commentRangeEnd w:id="15"/>
      <w:r w:rsidR="000B40E8" w:rsidRPr="004E442F">
        <w:rPr>
          <w:rStyle w:val="CommentReference"/>
        </w:rPr>
        <w:commentReference w:id="15"/>
      </w:r>
    </w:p>
    <w:p w14:paraId="09A05EE0" w14:textId="77777777" w:rsidR="0011308D" w:rsidRPr="004E442F" w:rsidRDefault="0011308D" w:rsidP="008E5D55">
      <w:pPr>
        <w:jc w:val="both"/>
        <w:rPr>
          <w:color w:val="0E101A"/>
          <w:sz w:val="24"/>
          <w:szCs w:val="24"/>
        </w:rPr>
      </w:pPr>
    </w:p>
    <w:p w14:paraId="52381FC1" w14:textId="0FE8141C" w:rsidR="001D5828" w:rsidRPr="004E442F" w:rsidRDefault="0011308D" w:rsidP="008E5D55">
      <w:pPr>
        <w:jc w:val="both"/>
        <w:rPr>
          <w:color w:val="0E101A"/>
          <w:sz w:val="24"/>
          <w:szCs w:val="24"/>
        </w:rPr>
      </w:pPr>
      <w:r w:rsidRPr="004E442F">
        <w:rPr>
          <w:noProof/>
          <w:lang w:val="uk-UA" w:eastAsia="uk-UA"/>
        </w:rPr>
        <w:drawing>
          <wp:inline distT="0" distB="0" distL="0" distR="0" wp14:anchorId="5558376F" wp14:editId="10419DC6">
            <wp:extent cx="6106947" cy="2232000"/>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rotWithShape="1">
                    <a:blip r:embed="rId18"/>
                    <a:srcRect t="-1" b="21965"/>
                    <a:stretch/>
                  </pic:blipFill>
                  <pic:spPr bwMode="auto">
                    <a:xfrm>
                      <a:off x="0" y="0"/>
                      <a:ext cx="6120130" cy="2236818"/>
                    </a:xfrm>
                    <a:prstGeom prst="rect">
                      <a:avLst/>
                    </a:prstGeom>
                    <a:ln>
                      <a:noFill/>
                    </a:ln>
                    <a:extLst>
                      <a:ext uri="{53640926-AAD7-44D8-BBD7-CCE9431645EC}">
                        <a14:shadowObscured xmlns:a14="http://schemas.microsoft.com/office/drawing/2010/main"/>
                      </a:ext>
                    </a:extLst>
                  </pic:spPr>
                </pic:pic>
              </a:graphicData>
            </a:graphic>
          </wp:inline>
        </w:drawing>
      </w:r>
    </w:p>
    <w:p w14:paraId="03E25DED" w14:textId="0FC8D93D" w:rsidR="001D5828" w:rsidRPr="004E442F" w:rsidRDefault="00A61120" w:rsidP="008E5D55">
      <w:pPr>
        <w:jc w:val="center"/>
        <w:rPr>
          <w:i/>
          <w:iCs/>
          <w:color w:val="0E101A"/>
          <w:sz w:val="24"/>
          <w:szCs w:val="24"/>
        </w:rPr>
      </w:pPr>
      <w:r w:rsidRPr="004E442F">
        <w:rPr>
          <w:i/>
          <w:iCs/>
          <w:color w:val="0E101A"/>
          <w:sz w:val="24"/>
          <w:szCs w:val="24"/>
        </w:rPr>
        <w:t>Fig</w:t>
      </w:r>
      <w:r w:rsidR="00C33566" w:rsidRPr="004E442F">
        <w:rPr>
          <w:i/>
          <w:iCs/>
          <w:color w:val="0E101A"/>
          <w:sz w:val="24"/>
          <w:szCs w:val="24"/>
        </w:rPr>
        <w:t>.</w:t>
      </w:r>
      <w:r w:rsidRPr="004E442F">
        <w:rPr>
          <w:i/>
          <w:iCs/>
          <w:color w:val="0E101A"/>
          <w:sz w:val="24"/>
          <w:szCs w:val="24"/>
        </w:rPr>
        <w:t xml:space="preserve"> 4</w:t>
      </w:r>
      <w:r w:rsidR="00597693" w:rsidRPr="004E442F">
        <w:rPr>
          <w:i/>
          <w:iCs/>
          <w:color w:val="0E101A"/>
          <w:sz w:val="24"/>
          <w:szCs w:val="24"/>
        </w:rPr>
        <w:t>. Example of Prometheus usage.</w:t>
      </w:r>
    </w:p>
    <w:p w14:paraId="2921D0D9" w14:textId="77777777" w:rsidR="00D33236" w:rsidRPr="004E442F" w:rsidRDefault="00D33236" w:rsidP="008E5D55">
      <w:pPr>
        <w:jc w:val="both"/>
        <w:rPr>
          <w:i/>
          <w:iCs/>
          <w:color w:val="0E101A"/>
          <w:sz w:val="24"/>
          <w:szCs w:val="24"/>
        </w:rPr>
      </w:pPr>
    </w:p>
    <w:p w14:paraId="340963FF" w14:textId="42C1E1FC" w:rsidR="001D5828" w:rsidRPr="004E442F" w:rsidRDefault="006A71FE" w:rsidP="008E5D55">
      <w:pPr>
        <w:jc w:val="both"/>
        <w:rPr>
          <w:color w:val="0E101A"/>
          <w:sz w:val="24"/>
          <w:szCs w:val="24"/>
        </w:rPr>
      </w:pPr>
      <w:r w:rsidRPr="004E442F">
        <w:rPr>
          <w:noProof/>
          <w:lang w:val="uk-UA" w:eastAsia="uk-UA"/>
        </w:rPr>
        <w:drawing>
          <wp:inline distT="0" distB="0" distL="0" distR="0" wp14:anchorId="23076541" wp14:editId="27C3C2B8">
            <wp:extent cx="6120130" cy="3187700"/>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9"/>
                    <a:stretch>
                      <a:fillRect/>
                    </a:stretch>
                  </pic:blipFill>
                  <pic:spPr>
                    <a:xfrm>
                      <a:off x="0" y="0"/>
                      <a:ext cx="6120130" cy="3187700"/>
                    </a:xfrm>
                    <a:prstGeom prst="rect">
                      <a:avLst/>
                    </a:prstGeom>
                  </pic:spPr>
                </pic:pic>
              </a:graphicData>
            </a:graphic>
          </wp:inline>
        </w:drawing>
      </w:r>
    </w:p>
    <w:p w14:paraId="242F087D" w14:textId="738A4791" w:rsidR="00597693" w:rsidRDefault="006A71FE" w:rsidP="008E5D55">
      <w:pPr>
        <w:jc w:val="center"/>
        <w:rPr>
          <w:i/>
          <w:iCs/>
          <w:color w:val="0E101A"/>
          <w:sz w:val="24"/>
          <w:szCs w:val="24"/>
        </w:rPr>
      </w:pPr>
      <w:r w:rsidRPr="004E442F">
        <w:rPr>
          <w:i/>
          <w:iCs/>
          <w:color w:val="0E101A"/>
          <w:sz w:val="24"/>
          <w:szCs w:val="24"/>
        </w:rPr>
        <w:t>Fig</w:t>
      </w:r>
      <w:r w:rsidR="00C33566" w:rsidRPr="004E442F">
        <w:rPr>
          <w:i/>
          <w:iCs/>
          <w:color w:val="0E101A"/>
          <w:sz w:val="24"/>
          <w:szCs w:val="24"/>
        </w:rPr>
        <w:t>.</w:t>
      </w:r>
      <w:r w:rsidRPr="004E442F">
        <w:rPr>
          <w:i/>
          <w:iCs/>
          <w:color w:val="0E101A"/>
          <w:sz w:val="24"/>
          <w:szCs w:val="24"/>
        </w:rPr>
        <w:t xml:space="preserve"> 5</w:t>
      </w:r>
      <w:r w:rsidR="00597693" w:rsidRPr="004E442F">
        <w:rPr>
          <w:i/>
          <w:iCs/>
          <w:color w:val="0E101A"/>
          <w:sz w:val="24"/>
          <w:szCs w:val="24"/>
        </w:rPr>
        <w:t>. Example of Prometheus usage.</w:t>
      </w:r>
    </w:p>
    <w:p w14:paraId="62F236AD" w14:textId="77777777" w:rsidR="004E442F" w:rsidRPr="004E442F" w:rsidRDefault="004E442F" w:rsidP="004E442F">
      <w:pPr>
        <w:rPr>
          <w:b/>
          <w:bCs/>
          <w:color w:val="0E101A"/>
          <w:sz w:val="24"/>
          <w:szCs w:val="24"/>
        </w:rPr>
      </w:pPr>
      <w:r w:rsidRPr="004E442F">
        <w:rPr>
          <w:b/>
          <w:bCs/>
          <w:color w:val="0E101A"/>
          <w:sz w:val="24"/>
          <w:szCs w:val="24"/>
        </w:rPr>
        <w:br w:type="page"/>
      </w:r>
    </w:p>
    <w:p w14:paraId="1AE8758C" w14:textId="77777777" w:rsidR="004E442F" w:rsidRPr="004E442F" w:rsidRDefault="004E442F" w:rsidP="008E5D55">
      <w:pPr>
        <w:jc w:val="center"/>
        <w:rPr>
          <w:i/>
          <w:iCs/>
          <w:color w:val="0E101A"/>
          <w:sz w:val="24"/>
          <w:szCs w:val="24"/>
        </w:rPr>
      </w:pPr>
    </w:p>
    <w:p w14:paraId="28FAEDFF" w14:textId="16BD3E64" w:rsidR="001D5828" w:rsidRPr="004E442F" w:rsidRDefault="00D33236" w:rsidP="008E5D55">
      <w:pPr>
        <w:jc w:val="both"/>
        <w:rPr>
          <w:color w:val="0E101A"/>
          <w:sz w:val="24"/>
          <w:szCs w:val="24"/>
        </w:rPr>
      </w:pPr>
      <w:r w:rsidRPr="004E442F">
        <w:rPr>
          <w:noProof/>
          <w:lang w:val="uk-UA" w:eastAsia="uk-UA"/>
        </w:rPr>
        <w:drawing>
          <wp:inline distT="0" distB="0" distL="0" distR="0" wp14:anchorId="750F4576" wp14:editId="1968C321">
            <wp:extent cx="6069208" cy="2448000"/>
            <wp:effectExtent l="0" t="0" r="825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20"/>
                    <a:srcRect l="-1" t="2" r="629" b="20819"/>
                    <a:stretch/>
                  </pic:blipFill>
                  <pic:spPr bwMode="auto">
                    <a:xfrm>
                      <a:off x="0" y="0"/>
                      <a:ext cx="6119553" cy="2468307"/>
                    </a:xfrm>
                    <a:prstGeom prst="rect">
                      <a:avLst/>
                    </a:prstGeom>
                    <a:ln>
                      <a:noFill/>
                    </a:ln>
                    <a:extLst>
                      <a:ext uri="{53640926-AAD7-44D8-BBD7-CCE9431645EC}">
                        <a14:shadowObscured xmlns:a14="http://schemas.microsoft.com/office/drawing/2010/main"/>
                      </a:ext>
                    </a:extLst>
                  </pic:spPr>
                </pic:pic>
              </a:graphicData>
            </a:graphic>
          </wp:inline>
        </w:drawing>
      </w:r>
    </w:p>
    <w:p w14:paraId="3B6571A3" w14:textId="23CD1B7B" w:rsidR="00597693" w:rsidRPr="004E442F" w:rsidRDefault="006A71FE" w:rsidP="008E5D55">
      <w:pPr>
        <w:jc w:val="center"/>
        <w:rPr>
          <w:i/>
          <w:iCs/>
          <w:color w:val="0E101A"/>
          <w:sz w:val="24"/>
          <w:szCs w:val="24"/>
        </w:rPr>
      </w:pPr>
      <w:r w:rsidRPr="004E442F">
        <w:rPr>
          <w:i/>
          <w:iCs/>
          <w:color w:val="0E101A"/>
          <w:sz w:val="24"/>
          <w:szCs w:val="24"/>
        </w:rPr>
        <w:t>Fig</w:t>
      </w:r>
      <w:r w:rsidR="00C33566" w:rsidRPr="004E442F">
        <w:rPr>
          <w:i/>
          <w:iCs/>
          <w:color w:val="0E101A"/>
          <w:sz w:val="24"/>
          <w:szCs w:val="24"/>
        </w:rPr>
        <w:t>.</w:t>
      </w:r>
      <w:r w:rsidR="00597693" w:rsidRPr="004E442F">
        <w:rPr>
          <w:i/>
          <w:iCs/>
          <w:color w:val="0E101A"/>
          <w:sz w:val="24"/>
          <w:szCs w:val="24"/>
        </w:rPr>
        <w:t xml:space="preserve"> </w:t>
      </w:r>
      <w:r w:rsidRPr="004E442F">
        <w:rPr>
          <w:i/>
          <w:iCs/>
          <w:color w:val="0E101A"/>
          <w:sz w:val="24"/>
          <w:szCs w:val="24"/>
        </w:rPr>
        <w:t>6</w:t>
      </w:r>
      <w:r w:rsidR="00597693" w:rsidRPr="004E442F">
        <w:rPr>
          <w:i/>
          <w:iCs/>
          <w:color w:val="0E101A"/>
          <w:sz w:val="24"/>
          <w:szCs w:val="24"/>
        </w:rPr>
        <w:t xml:space="preserve">. </w:t>
      </w:r>
      <w:r w:rsidR="00D33236" w:rsidRPr="004E442F">
        <w:rPr>
          <w:i/>
          <w:iCs/>
          <w:color w:val="0E101A"/>
          <w:sz w:val="24"/>
          <w:szCs w:val="24"/>
        </w:rPr>
        <w:t>Example of visualized metrics emitted from our application</w:t>
      </w:r>
    </w:p>
    <w:p w14:paraId="4DDE8EF9" w14:textId="77777777" w:rsidR="001D5828" w:rsidRPr="004E442F" w:rsidRDefault="001D5828" w:rsidP="008E5D55">
      <w:pPr>
        <w:jc w:val="both"/>
        <w:rPr>
          <w:color w:val="0E101A"/>
          <w:sz w:val="24"/>
          <w:szCs w:val="24"/>
        </w:rPr>
      </w:pPr>
    </w:p>
    <w:p w14:paraId="3DC545F8" w14:textId="68467437" w:rsidR="00597693" w:rsidRPr="004E442F" w:rsidRDefault="00597693" w:rsidP="008E5D55">
      <w:pPr>
        <w:jc w:val="both"/>
        <w:rPr>
          <w:color w:val="0E101A"/>
          <w:sz w:val="24"/>
          <w:szCs w:val="24"/>
        </w:rPr>
      </w:pPr>
      <w:r w:rsidRPr="004E442F">
        <w:rPr>
          <w:color w:val="0E101A"/>
          <w:sz w:val="24"/>
          <w:szCs w:val="24"/>
        </w:rPr>
        <w:t xml:space="preserve">As we have explored the </w:t>
      </w:r>
      <w:r w:rsidR="00C33566" w:rsidRPr="004E442F">
        <w:rPr>
          <w:color w:val="0E101A"/>
          <w:sz w:val="24"/>
          <w:szCs w:val="24"/>
        </w:rPr>
        <w:t>figures 4-6</w:t>
      </w:r>
      <w:r w:rsidRPr="004E442F">
        <w:rPr>
          <w:color w:val="0E101A"/>
          <w:sz w:val="24"/>
          <w:szCs w:val="24"/>
        </w:rPr>
        <w:t>, we can conclude that the software product is not stable since there are apparent falls in the chart, which means the program's shutdown. Also, the important thing to mention is that graph is showing the linear growth of the selected metric - "</w:t>
      </w:r>
      <w:proofErr w:type="spellStart"/>
      <w:r w:rsidRPr="004E442F">
        <w:rPr>
          <w:color w:val="0E101A"/>
          <w:sz w:val="24"/>
          <w:szCs w:val="24"/>
        </w:rPr>
        <w:t>prom_ok</w:t>
      </w:r>
      <w:proofErr w:type="spellEnd"/>
      <w:r w:rsidRPr="004E442F">
        <w:rPr>
          <w:color w:val="0E101A"/>
          <w:sz w:val="24"/>
          <w:szCs w:val="24"/>
        </w:rPr>
        <w:t>".</w:t>
      </w:r>
    </w:p>
    <w:p w14:paraId="6B561BC0" w14:textId="40874822" w:rsidR="00C33566" w:rsidRPr="004E442F" w:rsidRDefault="004E442F" w:rsidP="004E442F">
      <w:pPr>
        <w:rPr>
          <w:b/>
          <w:bCs/>
          <w:color w:val="0E101A"/>
          <w:sz w:val="24"/>
          <w:szCs w:val="24"/>
        </w:rPr>
      </w:pPr>
      <w:r w:rsidRPr="004E442F">
        <w:rPr>
          <w:b/>
          <w:bCs/>
          <w:color w:val="0E101A"/>
          <w:sz w:val="24"/>
          <w:szCs w:val="24"/>
        </w:rPr>
        <w:br w:type="page"/>
      </w:r>
    </w:p>
    <w:p w14:paraId="541A0712" w14:textId="2A63945E" w:rsidR="00597693" w:rsidRPr="004E442F" w:rsidRDefault="00597693" w:rsidP="008E5D55">
      <w:pPr>
        <w:pStyle w:val="Title"/>
        <w:jc w:val="both"/>
        <w:rPr>
          <w:rFonts w:ascii="Times New Roman" w:hAnsi="Times New Roman" w:cs="Times New Roman"/>
          <w:sz w:val="32"/>
          <w:szCs w:val="32"/>
        </w:rPr>
      </w:pPr>
      <w:r w:rsidRPr="004E442F">
        <w:rPr>
          <w:rFonts w:ascii="Times New Roman" w:hAnsi="Times New Roman" w:cs="Times New Roman"/>
          <w:sz w:val="32"/>
          <w:szCs w:val="32"/>
        </w:rPr>
        <w:lastRenderedPageBreak/>
        <w:t>Preventive safety via monitoring in distributed systems</w:t>
      </w:r>
    </w:p>
    <w:p w14:paraId="058E1E6D" w14:textId="77777777" w:rsidR="00597693" w:rsidRPr="004E442F" w:rsidRDefault="00597693" w:rsidP="008E5D55">
      <w:pPr>
        <w:jc w:val="both"/>
        <w:rPr>
          <w:color w:val="0E101A"/>
          <w:sz w:val="24"/>
          <w:szCs w:val="24"/>
        </w:rPr>
      </w:pPr>
      <w:r w:rsidRPr="004E442F">
        <w:rPr>
          <w:color w:val="0E101A"/>
          <w:sz w:val="24"/>
          <w:szCs w:val="24"/>
        </w:rPr>
        <w:t>The work describes possible adverse outcomes for the software product and defines what the problems to be prevented by the monitoring are:</w:t>
      </w:r>
    </w:p>
    <w:p w14:paraId="3831E9C1" w14:textId="77777777" w:rsidR="00597693" w:rsidRPr="004E442F" w:rsidRDefault="00597693" w:rsidP="008E5D55">
      <w:pPr>
        <w:numPr>
          <w:ilvl w:val="0"/>
          <w:numId w:val="14"/>
        </w:numPr>
        <w:jc w:val="both"/>
        <w:rPr>
          <w:color w:val="0E101A"/>
          <w:sz w:val="24"/>
          <w:szCs w:val="24"/>
        </w:rPr>
      </w:pPr>
      <w:r w:rsidRPr="004E442F">
        <w:rPr>
          <w:color w:val="0E101A"/>
          <w:sz w:val="24"/>
          <w:szCs w:val="24"/>
        </w:rPr>
        <w:t>user dissatisfaction with the product</w:t>
      </w:r>
    </w:p>
    <w:p w14:paraId="6DE166C1" w14:textId="77777777" w:rsidR="00597693" w:rsidRPr="004E442F" w:rsidRDefault="00597693" w:rsidP="008E5D55">
      <w:pPr>
        <w:numPr>
          <w:ilvl w:val="0"/>
          <w:numId w:val="14"/>
        </w:numPr>
        <w:jc w:val="both"/>
        <w:rPr>
          <w:color w:val="0E101A"/>
          <w:sz w:val="24"/>
          <w:szCs w:val="24"/>
        </w:rPr>
      </w:pPr>
      <w:r w:rsidRPr="004E442F">
        <w:rPr>
          <w:color w:val="0E101A"/>
          <w:sz w:val="24"/>
          <w:szCs w:val="24"/>
        </w:rPr>
        <w:t>harm to users or their property (e.g., data)</w:t>
      </w:r>
    </w:p>
    <w:p w14:paraId="7B2FEB8D" w14:textId="77777777" w:rsidR="00597693" w:rsidRPr="004E442F" w:rsidRDefault="00597693" w:rsidP="008E5D55">
      <w:pPr>
        <w:numPr>
          <w:ilvl w:val="0"/>
          <w:numId w:val="14"/>
        </w:numPr>
        <w:jc w:val="both"/>
        <w:rPr>
          <w:color w:val="0E101A"/>
          <w:sz w:val="24"/>
          <w:szCs w:val="24"/>
        </w:rPr>
      </w:pPr>
      <w:r w:rsidRPr="004E442F">
        <w:rPr>
          <w:color w:val="0E101A"/>
          <w:sz w:val="24"/>
          <w:szCs w:val="24"/>
        </w:rPr>
        <w:t>loss of trust</w:t>
      </w:r>
    </w:p>
    <w:p w14:paraId="786C80B9" w14:textId="77777777" w:rsidR="00597693" w:rsidRPr="004E442F" w:rsidRDefault="00597693" w:rsidP="008E5D55">
      <w:pPr>
        <w:numPr>
          <w:ilvl w:val="0"/>
          <w:numId w:val="14"/>
        </w:numPr>
        <w:jc w:val="both"/>
        <w:rPr>
          <w:color w:val="0E101A"/>
          <w:sz w:val="24"/>
          <w:szCs w:val="24"/>
        </w:rPr>
      </w:pPr>
      <w:r w:rsidRPr="004E442F">
        <w:rPr>
          <w:color w:val="0E101A"/>
          <w:sz w:val="24"/>
          <w:szCs w:val="24"/>
        </w:rPr>
        <w:t>direct or indirect income loss</w:t>
      </w:r>
    </w:p>
    <w:p w14:paraId="759326D3" w14:textId="77777777" w:rsidR="00597693" w:rsidRPr="004E442F" w:rsidRDefault="00597693" w:rsidP="008E5D55">
      <w:pPr>
        <w:numPr>
          <w:ilvl w:val="0"/>
          <w:numId w:val="14"/>
        </w:numPr>
        <w:jc w:val="both"/>
        <w:rPr>
          <w:color w:val="0E101A"/>
          <w:sz w:val="24"/>
          <w:szCs w:val="24"/>
        </w:rPr>
      </w:pPr>
      <w:r w:rsidRPr="004E442F">
        <w:rPr>
          <w:color w:val="0E101A"/>
          <w:sz w:val="24"/>
          <w:szCs w:val="24"/>
        </w:rPr>
        <w:t>negative pressure on brand name</w:t>
      </w:r>
    </w:p>
    <w:p w14:paraId="294562F7" w14:textId="77777777" w:rsidR="00597693" w:rsidRPr="004E442F" w:rsidRDefault="00597693" w:rsidP="008E5D55">
      <w:pPr>
        <w:numPr>
          <w:ilvl w:val="0"/>
          <w:numId w:val="14"/>
        </w:numPr>
        <w:jc w:val="both"/>
        <w:rPr>
          <w:color w:val="0E101A"/>
          <w:sz w:val="24"/>
          <w:szCs w:val="24"/>
        </w:rPr>
      </w:pPr>
      <w:r w:rsidRPr="004E442F">
        <w:rPr>
          <w:color w:val="0E101A"/>
          <w:sz w:val="24"/>
          <w:szCs w:val="24"/>
        </w:rPr>
        <w:t>undesired mentions in media</w:t>
      </w:r>
    </w:p>
    <w:p w14:paraId="65F27060" w14:textId="77777777" w:rsidR="00597693" w:rsidRPr="004E442F" w:rsidRDefault="00597693" w:rsidP="008E5D55">
      <w:pPr>
        <w:numPr>
          <w:ilvl w:val="0"/>
          <w:numId w:val="14"/>
        </w:numPr>
        <w:jc w:val="both"/>
        <w:rPr>
          <w:color w:val="0E101A"/>
          <w:sz w:val="24"/>
          <w:szCs w:val="24"/>
        </w:rPr>
      </w:pPr>
      <w:r w:rsidRPr="004E442F">
        <w:rPr>
          <w:color w:val="0E101A"/>
          <w:sz w:val="24"/>
          <w:szCs w:val="24"/>
        </w:rPr>
        <w:t>suboptimal usage of computing resources, therefore suboptimal financial strategy</w:t>
      </w:r>
    </w:p>
    <w:p w14:paraId="20CDFA21" w14:textId="77777777" w:rsidR="00597693" w:rsidRPr="004E442F" w:rsidRDefault="00597693" w:rsidP="008E5D55">
      <w:pPr>
        <w:jc w:val="both"/>
        <w:rPr>
          <w:color w:val="0E101A"/>
          <w:sz w:val="24"/>
          <w:szCs w:val="24"/>
        </w:rPr>
      </w:pPr>
      <w:r w:rsidRPr="004E442F">
        <w:rPr>
          <w:color w:val="0E101A"/>
          <w:sz w:val="24"/>
          <w:szCs w:val="24"/>
        </w:rPr>
        <w:t>Most of these points are highly related to business outcomes since the business is affected by anything happening with a distributed system. Also, some of these points are hardly measurable. So, everyone expects that system will be stable with no losses, no problems, and profit to the company and added value to its users.</w:t>
      </w:r>
    </w:p>
    <w:p w14:paraId="19018301" w14:textId="5903A6DC" w:rsidR="00597693" w:rsidRPr="004E442F" w:rsidRDefault="00597693" w:rsidP="008E5D55">
      <w:pPr>
        <w:jc w:val="both"/>
        <w:rPr>
          <w:color w:val="0E101A"/>
          <w:sz w:val="24"/>
          <w:szCs w:val="24"/>
        </w:rPr>
      </w:pPr>
      <w:r w:rsidRPr="004E442F">
        <w:rPr>
          <w:color w:val="0E101A"/>
          <w:sz w:val="24"/>
          <w:szCs w:val="24"/>
        </w:rPr>
        <w:t xml:space="preserve">The work already discussed some approaches to monitoring in previous chapters. Nevertheless, they all cover only the identification and investigation of problems once the incident has happened or is happening at the moment. Instead, this part of the research focuses on incidents before they happen. It focuses on preventing them from happening. Correspondingly, some approaches to preventive safety are similar to approaches for solving incidents in production systems. Monitoring allows seeing the negative trends in systems performance which, in its turn, will enable them to take appropriate actions for reacting upon these trends. In the context of preventive safety, there is no immediate need to respond to these trends when identifying them. Instead, it makes more sense to analyze them and then prioritize only after discovering their potential damage. Also, special attention should be paid to warnings. The codebase should be enriched with more logging, additional metrics that follow the same goal, defining the granularity of system processes. In other words, it's important to understand situations where it's not an error yet, but at the same time, it's not a happy-path scenario, subject to worry about. Based on monitoring data presented in dashboards and trends, system developers and product owners could make thought-out decisions. There is always a specter of available choices to take. Samples are illustrated in the </w:t>
      </w:r>
      <w:r w:rsidR="000B40E8" w:rsidRPr="004E442F">
        <w:rPr>
          <w:color w:val="0E101A"/>
          <w:sz w:val="24"/>
          <w:szCs w:val="24"/>
        </w:rPr>
        <w:t>T</w:t>
      </w:r>
      <w:r w:rsidRPr="004E442F">
        <w:rPr>
          <w:color w:val="0E101A"/>
          <w:sz w:val="24"/>
          <w:szCs w:val="24"/>
        </w:rPr>
        <w:t>able</w:t>
      </w:r>
      <w:r w:rsidR="000B40E8" w:rsidRPr="004E442F">
        <w:rPr>
          <w:color w:val="0E101A"/>
          <w:sz w:val="24"/>
          <w:szCs w:val="24"/>
        </w:rPr>
        <w:t xml:space="preserve"> 2</w:t>
      </w:r>
      <w:r w:rsidRPr="004E442F">
        <w:rPr>
          <w:color w:val="0E101A"/>
          <w:sz w:val="24"/>
          <w:szCs w:val="24"/>
        </w:rPr>
        <w:t>.</w:t>
      </w:r>
    </w:p>
    <w:p w14:paraId="515E6A2A" w14:textId="77777777" w:rsidR="000B40E8" w:rsidRPr="004E442F" w:rsidRDefault="000B40E8" w:rsidP="00C33566">
      <w:pPr>
        <w:jc w:val="right"/>
        <w:rPr>
          <w:b/>
          <w:iCs/>
          <w:color w:val="0E101A"/>
          <w:sz w:val="24"/>
          <w:szCs w:val="24"/>
        </w:rPr>
      </w:pPr>
      <w:r w:rsidRPr="004E442F">
        <w:rPr>
          <w:b/>
          <w:iCs/>
          <w:color w:val="0E101A"/>
          <w:sz w:val="24"/>
          <w:szCs w:val="24"/>
        </w:rPr>
        <w:t>Table 2. Feedback cycle loop example</w:t>
      </w:r>
    </w:p>
    <w:p w14:paraId="179A982A" w14:textId="77777777" w:rsidR="001D5828" w:rsidRPr="004E442F" w:rsidRDefault="001D5828" w:rsidP="008E5D55">
      <w:pPr>
        <w:jc w:val="both"/>
        <w:rPr>
          <w:color w:val="0E101A"/>
          <w:sz w:val="24"/>
          <w:szCs w:val="24"/>
        </w:rPr>
      </w:pPr>
    </w:p>
    <w:tbl>
      <w:tblPr>
        <w:tblStyle w:val="TableGrid"/>
        <w:tblW w:w="0" w:type="auto"/>
        <w:tblInd w:w="279" w:type="dxa"/>
        <w:tblLook w:val="04A0" w:firstRow="1" w:lastRow="0" w:firstColumn="1" w:lastColumn="0" w:noHBand="0" w:noVBand="1"/>
      </w:tblPr>
      <w:tblGrid>
        <w:gridCol w:w="4479"/>
        <w:gridCol w:w="4758"/>
      </w:tblGrid>
      <w:tr w:rsidR="00A0492B" w:rsidRPr="004E442F" w14:paraId="48B442F9" w14:textId="77777777" w:rsidTr="00C33566">
        <w:tc>
          <w:tcPr>
            <w:tcW w:w="4479" w:type="dxa"/>
            <w:shd w:val="clear" w:color="auto" w:fill="BFBFBF" w:themeFill="background1" w:themeFillShade="BF"/>
          </w:tcPr>
          <w:p w14:paraId="46090DE2" w14:textId="57874F15" w:rsidR="00A0492B" w:rsidRPr="004E442F" w:rsidRDefault="00A0492B" w:rsidP="008E5D55">
            <w:pPr>
              <w:jc w:val="both"/>
              <w:rPr>
                <w:color w:val="0E101A"/>
                <w:sz w:val="24"/>
                <w:szCs w:val="24"/>
              </w:rPr>
            </w:pPr>
            <w:r w:rsidRPr="004E442F">
              <w:rPr>
                <w:color w:val="0E101A"/>
                <w:sz w:val="24"/>
                <w:szCs w:val="24"/>
              </w:rPr>
              <w:t>Data analysis</w:t>
            </w:r>
          </w:p>
        </w:tc>
        <w:tc>
          <w:tcPr>
            <w:tcW w:w="4758" w:type="dxa"/>
            <w:shd w:val="clear" w:color="auto" w:fill="BFBFBF" w:themeFill="background1" w:themeFillShade="BF"/>
          </w:tcPr>
          <w:p w14:paraId="64666EC4" w14:textId="5BC8247C" w:rsidR="00A0492B" w:rsidRPr="004E442F" w:rsidRDefault="00A0492B" w:rsidP="008E5D55">
            <w:pPr>
              <w:jc w:val="both"/>
              <w:rPr>
                <w:color w:val="0E101A"/>
                <w:sz w:val="24"/>
                <w:szCs w:val="24"/>
              </w:rPr>
            </w:pPr>
            <w:r w:rsidRPr="004E442F">
              <w:rPr>
                <w:color w:val="0E101A"/>
                <w:sz w:val="24"/>
                <w:szCs w:val="24"/>
              </w:rPr>
              <w:t>Decision &amp; Action</w:t>
            </w:r>
          </w:p>
        </w:tc>
      </w:tr>
      <w:tr w:rsidR="00A0492B" w:rsidRPr="004E442F" w14:paraId="3DCF14C0" w14:textId="77777777" w:rsidTr="00C33566">
        <w:tc>
          <w:tcPr>
            <w:tcW w:w="4479" w:type="dxa"/>
          </w:tcPr>
          <w:p w14:paraId="467A2844" w14:textId="7CF1C4BF" w:rsidR="00A0492B" w:rsidRPr="004E442F" w:rsidRDefault="00A0492B" w:rsidP="00C33566">
            <w:pPr>
              <w:ind w:left="34"/>
              <w:jc w:val="both"/>
              <w:rPr>
                <w:color w:val="0E101A"/>
                <w:sz w:val="24"/>
                <w:szCs w:val="24"/>
              </w:rPr>
            </w:pPr>
            <w:r w:rsidRPr="004E442F">
              <w:rPr>
                <w:color w:val="0E101A"/>
                <w:sz w:val="24"/>
                <w:szCs w:val="24"/>
              </w:rPr>
              <w:t>CPU slowly goes up during last month</w:t>
            </w:r>
          </w:p>
        </w:tc>
        <w:tc>
          <w:tcPr>
            <w:tcW w:w="4758" w:type="dxa"/>
          </w:tcPr>
          <w:p w14:paraId="5767A26D" w14:textId="6215D7B5" w:rsidR="00A0492B" w:rsidRPr="004E442F" w:rsidRDefault="00A0492B" w:rsidP="00C33566">
            <w:pPr>
              <w:ind w:left="34"/>
              <w:jc w:val="both"/>
              <w:rPr>
                <w:color w:val="0E101A"/>
                <w:sz w:val="24"/>
                <w:szCs w:val="24"/>
              </w:rPr>
            </w:pPr>
            <w:r w:rsidRPr="004E442F">
              <w:rPr>
                <w:color w:val="0E101A"/>
                <w:sz w:val="24"/>
                <w:szCs w:val="24"/>
              </w:rPr>
              <w:t>Developers decide to scale up, so the service has more CPU available. It reduces the risk of incident for a short period of time</w:t>
            </w:r>
          </w:p>
        </w:tc>
      </w:tr>
      <w:tr w:rsidR="00A0492B" w:rsidRPr="004E442F" w14:paraId="43EB3968" w14:textId="77777777" w:rsidTr="00C33566">
        <w:tc>
          <w:tcPr>
            <w:tcW w:w="4479" w:type="dxa"/>
          </w:tcPr>
          <w:p w14:paraId="4C5BEBD5" w14:textId="7B013290" w:rsidR="00A0492B" w:rsidRPr="004E442F" w:rsidRDefault="00A0492B" w:rsidP="00C33566">
            <w:pPr>
              <w:ind w:left="34"/>
              <w:jc w:val="both"/>
              <w:rPr>
                <w:color w:val="0E101A"/>
                <w:sz w:val="24"/>
                <w:szCs w:val="24"/>
              </w:rPr>
            </w:pPr>
            <w:r w:rsidRPr="004E442F">
              <w:rPr>
                <w:color w:val="0E101A"/>
                <w:sz w:val="24"/>
                <w:szCs w:val="24"/>
              </w:rPr>
              <w:t>Service saturation goes down</w:t>
            </w:r>
          </w:p>
        </w:tc>
        <w:tc>
          <w:tcPr>
            <w:tcW w:w="4758" w:type="dxa"/>
          </w:tcPr>
          <w:p w14:paraId="7D731B4C" w14:textId="0161B9DC" w:rsidR="00A0492B" w:rsidRPr="004E442F" w:rsidRDefault="00A0492B" w:rsidP="00C33566">
            <w:pPr>
              <w:ind w:left="34"/>
              <w:jc w:val="both"/>
              <w:rPr>
                <w:color w:val="0E101A"/>
                <w:sz w:val="24"/>
                <w:szCs w:val="24"/>
              </w:rPr>
            </w:pPr>
            <w:r w:rsidRPr="004E442F">
              <w:rPr>
                <w:color w:val="0E101A"/>
                <w:sz w:val="24"/>
                <w:szCs w:val="24"/>
              </w:rPr>
              <w:t>Developers decide to scale down by having a weaker server for this service. It optimized resource usage and financial strategy</w:t>
            </w:r>
          </w:p>
        </w:tc>
      </w:tr>
      <w:tr w:rsidR="00A0492B" w:rsidRPr="004E442F" w14:paraId="1B69B566" w14:textId="77777777" w:rsidTr="00C33566">
        <w:tc>
          <w:tcPr>
            <w:tcW w:w="4479" w:type="dxa"/>
          </w:tcPr>
          <w:p w14:paraId="32061BEE" w14:textId="77FDA928" w:rsidR="00A0492B" w:rsidRPr="004E442F" w:rsidRDefault="00A0492B" w:rsidP="00C33566">
            <w:pPr>
              <w:ind w:left="34"/>
              <w:jc w:val="both"/>
              <w:rPr>
                <w:color w:val="0E101A"/>
                <w:sz w:val="24"/>
                <w:szCs w:val="24"/>
              </w:rPr>
            </w:pPr>
            <w:r w:rsidRPr="004E442F">
              <w:rPr>
                <w:color w:val="0E101A"/>
                <w:sz w:val="24"/>
                <w:szCs w:val="24"/>
              </w:rPr>
              <w:t>Database is heavily loaded, 2% requests fail</w:t>
            </w:r>
          </w:p>
        </w:tc>
        <w:tc>
          <w:tcPr>
            <w:tcW w:w="4758" w:type="dxa"/>
          </w:tcPr>
          <w:p w14:paraId="2F6A4870" w14:textId="3A9296B4" w:rsidR="00A0492B" w:rsidRPr="004E442F" w:rsidRDefault="00A0492B" w:rsidP="00C33566">
            <w:pPr>
              <w:ind w:left="34"/>
              <w:jc w:val="both"/>
              <w:rPr>
                <w:color w:val="0E101A"/>
                <w:sz w:val="24"/>
                <w:szCs w:val="24"/>
              </w:rPr>
            </w:pPr>
            <w:r w:rsidRPr="004E442F">
              <w:rPr>
                <w:color w:val="0E101A"/>
                <w:sz w:val="24"/>
                <w:szCs w:val="24"/>
              </w:rPr>
              <w:t>Developers change the architecture by adding caching in front of the database.</w:t>
            </w:r>
          </w:p>
        </w:tc>
      </w:tr>
    </w:tbl>
    <w:p w14:paraId="03F8DC11" w14:textId="5FE5AA08" w:rsidR="00D33236" w:rsidRPr="004E442F" w:rsidRDefault="00D33236" w:rsidP="008E5D55">
      <w:pPr>
        <w:jc w:val="both"/>
        <w:rPr>
          <w:i/>
          <w:iCs/>
          <w:color w:val="0E101A"/>
          <w:sz w:val="24"/>
          <w:szCs w:val="24"/>
        </w:rPr>
      </w:pPr>
    </w:p>
    <w:p w14:paraId="5852E778" w14:textId="77777777" w:rsidR="00597693" w:rsidRPr="004E442F" w:rsidRDefault="00597693" w:rsidP="008E5D55">
      <w:pPr>
        <w:jc w:val="both"/>
        <w:rPr>
          <w:color w:val="0E101A"/>
          <w:sz w:val="24"/>
          <w:szCs w:val="24"/>
        </w:rPr>
      </w:pPr>
      <w:r w:rsidRPr="004E442F">
        <w:rPr>
          <w:color w:val="0E101A"/>
          <w:sz w:val="24"/>
          <w:szCs w:val="24"/>
        </w:rPr>
        <w:t>Also, the work discovers preventive safety for software products from a manager's point of view. Key points there:</w:t>
      </w:r>
    </w:p>
    <w:p w14:paraId="7F86C826" w14:textId="77777777" w:rsidR="00597693" w:rsidRPr="004E442F" w:rsidRDefault="00597693" w:rsidP="008E5D55">
      <w:pPr>
        <w:numPr>
          <w:ilvl w:val="0"/>
          <w:numId w:val="15"/>
        </w:numPr>
        <w:jc w:val="both"/>
        <w:rPr>
          <w:color w:val="0E101A"/>
          <w:sz w:val="24"/>
          <w:szCs w:val="24"/>
        </w:rPr>
      </w:pPr>
      <w:r w:rsidRPr="004E442F">
        <w:rPr>
          <w:color w:val="0E101A"/>
          <w:sz w:val="24"/>
          <w:szCs w:val="24"/>
        </w:rPr>
        <w:t>Managers are interested in the system being stable so that it can serve users</w:t>
      </w:r>
    </w:p>
    <w:p w14:paraId="70B946AC" w14:textId="77777777" w:rsidR="00597693" w:rsidRPr="004E442F" w:rsidRDefault="00597693" w:rsidP="008E5D55">
      <w:pPr>
        <w:numPr>
          <w:ilvl w:val="0"/>
          <w:numId w:val="15"/>
        </w:numPr>
        <w:jc w:val="both"/>
        <w:rPr>
          <w:color w:val="0E101A"/>
          <w:sz w:val="24"/>
          <w:szCs w:val="24"/>
        </w:rPr>
      </w:pPr>
      <w:r w:rsidRPr="004E442F">
        <w:rPr>
          <w:color w:val="0E101A"/>
          <w:sz w:val="24"/>
          <w:szCs w:val="24"/>
        </w:rPr>
        <w:t>There is SLA that systems have to honor as it sets expectations. It's essential to set realistic expectations in this case</w:t>
      </w:r>
    </w:p>
    <w:p w14:paraId="0ED931D8" w14:textId="77777777" w:rsidR="00597693" w:rsidRPr="004E442F" w:rsidRDefault="00597693" w:rsidP="008E5D55">
      <w:pPr>
        <w:numPr>
          <w:ilvl w:val="0"/>
          <w:numId w:val="15"/>
        </w:numPr>
        <w:jc w:val="both"/>
        <w:rPr>
          <w:color w:val="0E101A"/>
          <w:sz w:val="24"/>
          <w:szCs w:val="24"/>
        </w:rPr>
      </w:pPr>
      <w:r w:rsidRPr="004E442F">
        <w:rPr>
          <w:color w:val="0E101A"/>
          <w:sz w:val="24"/>
          <w:szCs w:val="24"/>
        </w:rPr>
        <w:t>Different domains require different SLAs</w:t>
      </w:r>
    </w:p>
    <w:p w14:paraId="3D59DA99" w14:textId="77777777" w:rsidR="00597693" w:rsidRPr="004E442F" w:rsidRDefault="00597693" w:rsidP="008E5D55">
      <w:pPr>
        <w:numPr>
          <w:ilvl w:val="0"/>
          <w:numId w:val="15"/>
        </w:numPr>
        <w:jc w:val="both"/>
        <w:rPr>
          <w:color w:val="0E101A"/>
          <w:sz w:val="24"/>
          <w:szCs w:val="24"/>
        </w:rPr>
      </w:pPr>
      <w:r w:rsidRPr="004E442F">
        <w:rPr>
          <w:color w:val="0E101A"/>
          <w:sz w:val="24"/>
          <w:szCs w:val="24"/>
        </w:rPr>
        <w:t>Managers want to make a data-driven decision on the stability</w:t>
      </w:r>
    </w:p>
    <w:p w14:paraId="3B240316" w14:textId="77777777" w:rsidR="00597693" w:rsidRPr="004E442F" w:rsidRDefault="00597693" w:rsidP="008E5D55">
      <w:pPr>
        <w:numPr>
          <w:ilvl w:val="0"/>
          <w:numId w:val="15"/>
        </w:numPr>
        <w:jc w:val="both"/>
        <w:rPr>
          <w:color w:val="0E101A"/>
          <w:sz w:val="24"/>
          <w:szCs w:val="24"/>
        </w:rPr>
      </w:pPr>
      <w:r w:rsidRPr="004E442F">
        <w:rPr>
          <w:color w:val="0E101A"/>
          <w:sz w:val="24"/>
          <w:szCs w:val="24"/>
        </w:rPr>
        <w:t>Non-functional requirements are as necessary as functional for high-load systems</w:t>
      </w:r>
    </w:p>
    <w:p w14:paraId="6F974538" w14:textId="77777777" w:rsidR="00597693" w:rsidRPr="004E442F" w:rsidRDefault="00597693" w:rsidP="008E5D55">
      <w:pPr>
        <w:numPr>
          <w:ilvl w:val="0"/>
          <w:numId w:val="15"/>
        </w:numPr>
        <w:jc w:val="both"/>
        <w:rPr>
          <w:color w:val="0E101A"/>
          <w:sz w:val="24"/>
          <w:szCs w:val="24"/>
        </w:rPr>
      </w:pPr>
      <w:r w:rsidRPr="004E442F">
        <w:rPr>
          <w:color w:val="0E101A"/>
          <w:sz w:val="24"/>
          <w:szCs w:val="24"/>
        </w:rPr>
        <w:t>The main goal for the manager is to balance the feature delivery and investment into system reliability</w:t>
      </w:r>
    </w:p>
    <w:p w14:paraId="19477A92" w14:textId="77777777" w:rsidR="00597693" w:rsidRPr="004E442F" w:rsidRDefault="00597693" w:rsidP="008E5D55">
      <w:pPr>
        <w:jc w:val="both"/>
        <w:rPr>
          <w:color w:val="0E101A"/>
          <w:sz w:val="24"/>
          <w:szCs w:val="24"/>
        </w:rPr>
      </w:pPr>
      <w:r w:rsidRPr="004E442F">
        <w:rPr>
          <w:color w:val="0E101A"/>
          <w:sz w:val="24"/>
          <w:szCs w:val="24"/>
        </w:rPr>
        <w:lastRenderedPageBreak/>
        <w:t>Also, the work discusses the importance of creating a monitoring culture and monitoring mindset, which predominantly affects the software product being built.</w:t>
      </w:r>
    </w:p>
    <w:p w14:paraId="6635E504" w14:textId="77777777" w:rsidR="00597693" w:rsidRPr="004E442F" w:rsidRDefault="00597693" w:rsidP="008E5D55">
      <w:pPr>
        <w:jc w:val="both"/>
        <w:rPr>
          <w:color w:val="0E101A"/>
          <w:sz w:val="24"/>
          <w:szCs w:val="24"/>
        </w:rPr>
      </w:pPr>
      <w:r w:rsidRPr="004E442F">
        <w:rPr>
          <w:color w:val="0E101A"/>
          <w:sz w:val="24"/>
          <w:szCs w:val="24"/>
        </w:rPr>
        <w:t>Additionally, postmortem culture is discussed in work as an instrument of preventive safety. While referring to postmortems, we also discuss Corrective and Predictive Actions (CAPA) as a concept from which postmortems are inherited. So, a postmortem document is a document regarding the incident that happened which answers the following questions:</w:t>
      </w:r>
    </w:p>
    <w:p w14:paraId="3C9FAA36" w14:textId="77777777" w:rsidR="00597693" w:rsidRPr="004E442F" w:rsidRDefault="00597693" w:rsidP="008E5D55">
      <w:pPr>
        <w:numPr>
          <w:ilvl w:val="0"/>
          <w:numId w:val="16"/>
        </w:numPr>
        <w:jc w:val="both"/>
        <w:rPr>
          <w:color w:val="0E101A"/>
          <w:sz w:val="24"/>
          <w:szCs w:val="24"/>
        </w:rPr>
      </w:pPr>
      <w:r w:rsidRPr="004E442F">
        <w:rPr>
          <w:color w:val="0E101A"/>
          <w:sz w:val="24"/>
          <w:szCs w:val="24"/>
        </w:rPr>
        <w:t>What happened?</w:t>
      </w:r>
    </w:p>
    <w:p w14:paraId="5451B8B3" w14:textId="77777777" w:rsidR="00597693" w:rsidRPr="004E442F" w:rsidRDefault="00597693" w:rsidP="008E5D55">
      <w:pPr>
        <w:numPr>
          <w:ilvl w:val="0"/>
          <w:numId w:val="16"/>
        </w:numPr>
        <w:jc w:val="both"/>
        <w:rPr>
          <w:color w:val="0E101A"/>
          <w:sz w:val="24"/>
          <w:szCs w:val="24"/>
        </w:rPr>
      </w:pPr>
      <w:r w:rsidRPr="004E442F">
        <w:rPr>
          <w:color w:val="0E101A"/>
          <w:sz w:val="24"/>
          <w:szCs w:val="24"/>
        </w:rPr>
        <w:t>How system and developers reacted?</w:t>
      </w:r>
    </w:p>
    <w:p w14:paraId="5E27981F" w14:textId="77777777" w:rsidR="00597693" w:rsidRPr="004E442F" w:rsidRDefault="00597693" w:rsidP="008E5D55">
      <w:pPr>
        <w:numPr>
          <w:ilvl w:val="0"/>
          <w:numId w:val="16"/>
        </w:numPr>
        <w:jc w:val="both"/>
        <w:rPr>
          <w:color w:val="0E101A"/>
          <w:sz w:val="24"/>
          <w:szCs w:val="24"/>
        </w:rPr>
      </w:pPr>
      <w:r w:rsidRPr="004E442F">
        <w:rPr>
          <w:color w:val="0E101A"/>
          <w:sz w:val="24"/>
          <w:szCs w:val="24"/>
        </w:rPr>
        <w:t>What could we do differently next time?</w:t>
      </w:r>
    </w:p>
    <w:p w14:paraId="3003C916" w14:textId="77777777" w:rsidR="00597693" w:rsidRPr="004E442F" w:rsidRDefault="00597693" w:rsidP="008E5D55">
      <w:pPr>
        <w:numPr>
          <w:ilvl w:val="0"/>
          <w:numId w:val="16"/>
        </w:numPr>
        <w:jc w:val="both"/>
        <w:rPr>
          <w:color w:val="0E101A"/>
          <w:sz w:val="24"/>
          <w:szCs w:val="24"/>
        </w:rPr>
      </w:pPr>
      <w:r w:rsidRPr="004E442F">
        <w:rPr>
          <w:color w:val="0E101A"/>
          <w:sz w:val="24"/>
          <w:szCs w:val="24"/>
        </w:rPr>
        <w:t>What could be done to prevent this from happening?</w:t>
      </w:r>
    </w:p>
    <w:p w14:paraId="1C461315" w14:textId="423ADDD3" w:rsidR="00597693" w:rsidRPr="004E442F" w:rsidRDefault="00597693" w:rsidP="008E5D55">
      <w:pPr>
        <w:jc w:val="both"/>
        <w:rPr>
          <w:color w:val="0E101A"/>
          <w:sz w:val="24"/>
          <w:szCs w:val="24"/>
        </w:rPr>
      </w:pPr>
      <w:r w:rsidRPr="004E442F">
        <w:rPr>
          <w:color w:val="0E101A"/>
          <w:sz w:val="24"/>
          <w:szCs w:val="24"/>
        </w:rPr>
        <w:t>The work focuses on the last two questions since they are critical for understanding preventing the danger by avoiding it or fighting it more effectively. The work also stresses sharing such postmortems so everyone could get a clear understanding of what has happened. That way, knowledge flows across the organization and prevents the happening of new incidents. In the end, postmortems are the potential to strengthen the distributed system and system developers.</w:t>
      </w:r>
    </w:p>
    <w:p w14:paraId="1BFA1BF3" w14:textId="02BA2436" w:rsidR="000B40E8" w:rsidRPr="004E442F" w:rsidRDefault="000B40E8">
      <w:pPr>
        <w:rPr>
          <w:rFonts w:eastAsiaTheme="majorEastAsia"/>
          <w:spacing w:val="-10"/>
          <w:kern w:val="28"/>
          <w:sz w:val="56"/>
          <w:szCs w:val="56"/>
        </w:rPr>
      </w:pPr>
      <w:r w:rsidRPr="004E442F">
        <w:br w:type="page"/>
      </w:r>
    </w:p>
    <w:p w14:paraId="4756C80C" w14:textId="694F5704" w:rsidR="00597693" w:rsidRPr="004E442F" w:rsidRDefault="00597693" w:rsidP="008E5D55">
      <w:pPr>
        <w:pStyle w:val="Title"/>
        <w:spacing w:after="120"/>
        <w:jc w:val="both"/>
        <w:rPr>
          <w:rFonts w:ascii="Times New Roman" w:hAnsi="Times New Roman" w:cs="Times New Roman"/>
          <w:sz w:val="32"/>
          <w:szCs w:val="32"/>
        </w:rPr>
      </w:pPr>
      <w:r w:rsidRPr="004E442F">
        <w:rPr>
          <w:rFonts w:ascii="Times New Roman" w:hAnsi="Times New Roman" w:cs="Times New Roman"/>
          <w:sz w:val="32"/>
          <w:szCs w:val="32"/>
        </w:rPr>
        <w:lastRenderedPageBreak/>
        <w:t>Conclusions</w:t>
      </w:r>
    </w:p>
    <w:p w14:paraId="67454FC5" w14:textId="33A8AA8A" w:rsidR="00597693" w:rsidRPr="004E442F" w:rsidRDefault="00597693" w:rsidP="008E5D55">
      <w:pPr>
        <w:jc w:val="both"/>
        <w:rPr>
          <w:color w:val="0E101A"/>
          <w:sz w:val="24"/>
          <w:szCs w:val="24"/>
        </w:rPr>
      </w:pPr>
      <w:r w:rsidRPr="004E442F">
        <w:rPr>
          <w:color w:val="0E101A"/>
          <w:sz w:val="24"/>
          <w:szCs w:val="24"/>
        </w:rPr>
        <w:t xml:space="preserve">Monitoring is an essential part of modern distributed systems for visualizing, testing, debugging, and development. With no monitoring and observability, modern distributed systems have minimum chances to succeed and to be stable. </w:t>
      </w:r>
      <w:r w:rsidR="00C33566" w:rsidRPr="004E442F">
        <w:rPr>
          <w:color w:val="0E101A"/>
          <w:sz w:val="24"/>
          <w:szCs w:val="24"/>
        </w:rPr>
        <w:t>Considering the performed research in this thesis</w:t>
      </w:r>
      <w:r w:rsidRPr="004E442F">
        <w:rPr>
          <w:color w:val="0E101A"/>
          <w:sz w:val="24"/>
          <w:szCs w:val="24"/>
        </w:rPr>
        <w:t>, it was identified that monitoring and observability of distributed systems are not that much of a technical issue anymore. Instead, it becomes a cross-concern topic that goes through the whole software lifecycle and, therefore, is critical for product success.</w:t>
      </w:r>
    </w:p>
    <w:p w14:paraId="6912297B" w14:textId="617379D4" w:rsidR="00597693" w:rsidRPr="004E442F" w:rsidRDefault="00597693" w:rsidP="008E5D55">
      <w:pPr>
        <w:jc w:val="both"/>
        <w:rPr>
          <w:color w:val="0E101A"/>
          <w:sz w:val="24"/>
          <w:szCs w:val="24"/>
        </w:rPr>
      </w:pPr>
      <w:r w:rsidRPr="004E442F">
        <w:rPr>
          <w:color w:val="0E101A"/>
          <w:sz w:val="24"/>
          <w:szCs w:val="24"/>
        </w:rPr>
        <w:t xml:space="preserve">The work described distributed systems as a field of study and monitoring to understand the domain better. Also, the work exposed the problem of monitoring by telling the three pillars of monitoring - logs, traces, and metrics. These pillars were presented both conceptually and with examples provided by software product built for </w:t>
      </w:r>
      <w:proofErr w:type="spellStart"/>
      <w:r w:rsidRPr="004E442F">
        <w:rPr>
          <w:color w:val="0E101A"/>
          <w:sz w:val="24"/>
          <w:szCs w:val="24"/>
        </w:rPr>
        <w:t>illustrativeness</w:t>
      </w:r>
      <w:proofErr w:type="spellEnd"/>
      <w:r w:rsidRPr="004E442F">
        <w:rPr>
          <w:color w:val="0E101A"/>
          <w:sz w:val="24"/>
          <w:szCs w:val="24"/>
        </w:rPr>
        <w:t>. Primarily the work is dedicated to preventive safety as a goal and monitoring as an instrument for achieving that goal. Thinking through monitoring, we also covered managerial point of view on that topic. Finally, we have covered postmortems as an approach to preventing incidents as well. Future works are presented in the following chapter.</w:t>
      </w:r>
    </w:p>
    <w:p w14:paraId="20E70F68" w14:textId="77777777" w:rsidR="004E442F" w:rsidRPr="004E442F" w:rsidRDefault="004E442F" w:rsidP="004E442F">
      <w:pPr>
        <w:rPr>
          <w:b/>
          <w:bCs/>
          <w:color w:val="0E101A"/>
          <w:sz w:val="24"/>
          <w:szCs w:val="24"/>
        </w:rPr>
      </w:pPr>
      <w:r w:rsidRPr="004E442F">
        <w:rPr>
          <w:b/>
          <w:bCs/>
          <w:color w:val="0E101A"/>
          <w:sz w:val="24"/>
          <w:szCs w:val="24"/>
        </w:rPr>
        <w:br w:type="page"/>
      </w:r>
    </w:p>
    <w:p w14:paraId="78CE499E" w14:textId="77777777" w:rsidR="00597693" w:rsidRPr="004E442F" w:rsidRDefault="00597693" w:rsidP="008E5D55">
      <w:pPr>
        <w:pStyle w:val="Title"/>
        <w:jc w:val="both"/>
        <w:rPr>
          <w:rFonts w:ascii="Times New Roman" w:hAnsi="Times New Roman" w:cs="Times New Roman"/>
          <w:sz w:val="32"/>
          <w:szCs w:val="32"/>
        </w:rPr>
      </w:pPr>
      <w:r w:rsidRPr="004E442F">
        <w:rPr>
          <w:rFonts w:ascii="Times New Roman" w:hAnsi="Times New Roman" w:cs="Times New Roman"/>
          <w:sz w:val="32"/>
          <w:szCs w:val="32"/>
        </w:rPr>
        <w:lastRenderedPageBreak/>
        <w:t>Future work</w:t>
      </w:r>
    </w:p>
    <w:p w14:paraId="1CEB2EDB" w14:textId="77777777" w:rsidR="00597693" w:rsidRPr="004E442F" w:rsidRDefault="00597693" w:rsidP="008E5D55">
      <w:pPr>
        <w:jc w:val="both"/>
        <w:rPr>
          <w:color w:val="0E101A"/>
          <w:sz w:val="24"/>
          <w:szCs w:val="24"/>
        </w:rPr>
      </w:pPr>
      <w:r w:rsidRPr="004E442F">
        <w:rPr>
          <w:color w:val="0E101A"/>
          <w:sz w:val="24"/>
          <w:szCs w:val="24"/>
        </w:rPr>
        <w:t xml:space="preserve">We suggest discovering the usage of Artificial Intelligence for anomaly detection since </w:t>
      </w:r>
      <w:proofErr w:type="gramStart"/>
      <w:r w:rsidRPr="004E442F">
        <w:rPr>
          <w:color w:val="0E101A"/>
          <w:sz w:val="24"/>
          <w:szCs w:val="24"/>
        </w:rPr>
        <w:t>that's</w:t>
      </w:r>
      <w:proofErr w:type="gramEnd"/>
      <w:r w:rsidRPr="004E442F">
        <w:rPr>
          <w:color w:val="0E101A"/>
          <w:sz w:val="24"/>
          <w:szCs w:val="24"/>
        </w:rPr>
        <w:t xml:space="preserve"> the most potential area and is still not studied well. Such an application might automate many processes related to defining the stable level of the system's health. For instance, AI could automatically determine predicates to be used in alerts for distributed systems. Similarly, it could be used to identify anomalies that are not involved in the alerts system but are relevant for discovering the state of the system and might affect the system's stability. Once the nature of these anomalies is well understood, it's possible to prevent the incidents. Another significant usage of AI in monitoring systems could be the automatic reduction of data presented to the user for investigation, reducing the cognitive load. There is some data to be neglected. Also, the most exciting area of applying AI and machine learning is predicting the root cause of incidents based on available data.</w:t>
      </w:r>
    </w:p>
    <w:p w14:paraId="0571562A" w14:textId="77777777" w:rsidR="00597693" w:rsidRPr="004E442F" w:rsidRDefault="00597693" w:rsidP="008E5D55">
      <w:pPr>
        <w:jc w:val="both"/>
        <w:rPr>
          <w:color w:val="0E101A"/>
          <w:sz w:val="24"/>
          <w:szCs w:val="24"/>
        </w:rPr>
      </w:pPr>
      <w:r w:rsidRPr="004E442F">
        <w:rPr>
          <w:color w:val="0E101A"/>
          <w:sz w:val="24"/>
          <w:szCs w:val="24"/>
        </w:rPr>
        <w:t>We did not study deeply how monitoring affects the performance of the distributed system, so this could also be another topic for research. This is important since the technologies for monitoring change so fast, so there is the risk of reducing the system's performance upon which monitoring is applied.</w:t>
      </w:r>
    </w:p>
    <w:p w14:paraId="68032B20" w14:textId="77777777" w:rsidR="00597693" w:rsidRPr="004E442F" w:rsidRDefault="00597693" w:rsidP="008E5D55">
      <w:pPr>
        <w:jc w:val="both"/>
        <w:rPr>
          <w:color w:val="0E101A"/>
          <w:sz w:val="24"/>
          <w:szCs w:val="24"/>
        </w:rPr>
      </w:pPr>
      <w:r w:rsidRPr="004E442F">
        <w:rPr>
          <w:color w:val="0E101A"/>
          <w:sz w:val="24"/>
          <w:szCs w:val="24"/>
        </w:rPr>
        <w:t>In this work, we focused on modern approaches to monitoring preventive safety in distributed systems. The modern world is evolving extremely rapidly, especially in IT. Thus it might be a great idea to create research on changes that happen in preventive safety via monitoring in distributed systems.</w:t>
      </w:r>
    </w:p>
    <w:p w14:paraId="65E5C2F4" w14:textId="5B3E6F4E" w:rsidR="000B40E8" w:rsidRPr="004E442F" w:rsidRDefault="000B40E8">
      <w:pPr>
        <w:rPr>
          <w:rFonts w:eastAsiaTheme="majorEastAsia"/>
          <w:spacing w:val="-10"/>
          <w:kern w:val="28"/>
          <w:sz w:val="56"/>
          <w:szCs w:val="56"/>
        </w:rPr>
      </w:pPr>
      <w:r w:rsidRPr="004E442F">
        <w:br w:type="page"/>
      </w:r>
    </w:p>
    <w:p w14:paraId="5C9A485C" w14:textId="3E6C63E0" w:rsidR="00597693" w:rsidRPr="004E442F" w:rsidRDefault="000B40E8" w:rsidP="008E5D55">
      <w:pPr>
        <w:pStyle w:val="Title"/>
        <w:jc w:val="both"/>
        <w:rPr>
          <w:rFonts w:ascii="Times New Roman" w:hAnsi="Times New Roman" w:cs="Times New Roman"/>
          <w:sz w:val="32"/>
          <w:szCs w:val="32"/>
        </w:rPr>
      </w:pPr>
      <w:r w:rsidRPr="004E442F">
        <w:rPr>
          <w:rFonts w:ascii="Times New Roman" w:hAnsi="Times New Roman" w:cs="Times New Roman"/>
          <w:sz w:val="32"/>
          <w:szCs w:val="32"/>
        </w:rPr>
        <w:lastRenderedPageBreak/>
        <w:t>References</w:t>
      </w:r>
    </w:p>
    <w:p w14:paraId="1F2575D4" w14:textId="6D47512B" w:rsidR="00BF287F" w:rsidRPr="004E442F" w:rsidRDefault="00BF287F" w:rsidP="008E5D55">
      <w:pPr>
        <w:pStyle w:val="ListParagraph"/>
        <w:numPr>
          <w:ilvl w:val="0"/>
          <w:numId w:val="17"/>
        </w:numPr>
      </w:pPr>
      <w:r w:rsidRPr="004E442F">
        <w:t xml:space="preserve">Robert Cooper and Keith </w:t>
      </w:r>
      <w:proofErr w:type="spellStart"/>
      <w:r w:rsidRPr="004E442F">
        <w:t>Marzullo</w:t>
      </w:r>
      <w:proofErr w:type="spellEnd"/>
      <w:r w:rsidRPr="004E442F">
        <w:t xml:space="preserve">. 1991. Consistent detection of global predicates. SIGPLAN Not. 26, 12 (Dec. 1991), 167–174. </w:t>
      </w:r>
      <w:proofErr w:type="spellStart"/>
      <w:r w:rsidRPr="004E442F">
        <w:t>DOI:</w:t>
      </w:r>
      <w:hyperlink r:id="rId21" w:history="1">
        <w:r w:rsidRPr="004E442F">
          <w:rPr>
            <w:rStyle w:val="Hyperlink"/>
          </w:rPr>
          <w:t>https</w:t>
        </w:r>
        <w:proofErr w:type="spellEnd"/>
        <w:r w:rsidRPr="004E442F">
          <w:rPr>
            <w:rStyle w:val="Hyperlink"/>
          </w:rPr>
          <w:t>://doi.org/10.1145/127695.122774</w:t>
        </w:r>
      </w:hyperlink>
    </w:p>
    <w:p w14:paraId="25D6D42E" w14:textId="77777777" w:rsidR="00597693" w:rsidRPr="004E442F" w:rsidRDefault="00597693" w:rsidP="008E5D55">
      <w:pPr>
        <w:numPr>
          <w:ilvl w:val="0"/>
          <w:numId w:val="17"/>
        </w:numPr>
        <w:jc w:val="both"/>
        <w:rPr>
          <w:color w:val="0E101A"/>
          <w:sz w:val="24"/>
          <w:szCs w:val="24"/>
        </w:rPr>
      </w:pPr>
      <w:r w:rsidRPr="004E442F">
        <w:rPr>
          <w:color w:val="0E101A"/>
          <w:sz w:val="24"/>
          <w:szCs w:val="24"/>
        </w:rPr>
        <w:t>Mansouri-</w:t>
      </w:r>
      <w:proofErr w:type="spellStart"/>
      <w:r w:rsidRPr="004E442F">
        <w:rPr>
          <w:color w:val="0E101A"/>
          <w:sz w:val="24"/>
          <w:szCs w:val="24"/>
        </w:rPr>
        <w:t>Samani</w:t>
      </w:r>
      <w:proofErr w:type="spellEnd"/>
      <w:r w:rsidRPr="004E442F">
        <w:rPr>
          <w:color w:val="0E101A"/>
          <w:sz w:val="24"/>
          <w:szCs w:val="24"/>
        </w:rPr>
        <w:t xml:space="preserve">, Masoud &amp; </w:t>
      </w:r>
      <w:proofErr w:type="spellStart"/>
      <w:r w:rsidRPr="004E442F">
        <w:rPr>
          <w:color w:val="0E101A"/>
          <w:sz w:val="24"/>
          <w:szCs w:val="24"/>
        </w:rPr>
        <w:t>Sloman</w:t>
      </w:r>
      <w:proofErr w:type="spellEnd"/>
      <w:r w:rsidRPr="004E442F">
        <w:rPr>
          <w:color w:val="0E101A"/>
          <w:sz w:val="24"/>
          <w:szCs w:val="24"/>
        </w:rPr>
        <w:t>, Morris. (1993). Monitoring distributed systems. Network, IEEE. 7. 20 - 30. 10.1109/65.244791.</w:t>
      </w:r>
    </w:p>
    <w:p w14:paraId="4031CD7F" w14:textId="41D594A8" w:rsidR="00A138BA" w:rsidRPr="004E442F" w:rsidRDefault="00A138BA" w:rsidP="00A138BA">
      <w:pPr>
        <w:pStyle w:val="ListParagraph"/>
        <w:numPr>
          <w:ilvl w:val="0"/>
          <w:numId w:val="17"/>
        </w:numPr>
        <w:rPr>
          <w:color w:val="0E101A"/>
          <w:sz w:val="24"/>
          <w:szCs w:val="24"/>
        </w:rPr>
      </w:pPr>
      <w:proofErr w:type="spellStart"/>
      <w:r w:rsidRPr="004E442F">
        <w:rPr>
          <w:color w:val="0E101A"/>
          <w:sz w:val="24"/>
          <w:szCs w:val="24"/>
        </w:rPr>
        <w:t>Johng</w:t>
      </w:r>
      <w:proofErr w:type="spellEnd"/>
      <w:r w:rsidRPr="004E442F">
        <w:rPr>
          <w:color w:val="0E101A"/>
          <w:sz w:val="24"/>
          <w:szCs w:val="24"/>
        </w:rPr>
        <w:t>, H., Kim, D., Hill, T., Chung, L.: Estimating the performance of cloud-based systems using benchmarking and simulation in a complementary manner. In: Intl Conference on Service-Oriented Computing. pp. 576–591. Springer (2018)</w:t>
      </w:r>
    </w:p>
    <w:p w14:paraId="38FFAF45" w14:textId="77777777" w:rsidR="00A138BA" w:rsidRPr="004E442F" w:rsidRDefault="00A138BA" w:rsidP="00A138BA">
      <w:pPr>
        <w:pStyle w:val="ListParagraph"/>
        <w:numPr>
          <w:ilvl w:val="0"/>
          <w:numId w:val="17"/>
        </w:numPr>
        <w:rPr>
          <w:color w:val="0E101A"/>
          <w:sz w:val="24"/>
          <w:szCs w:val="24"/>
        </w:rPr>
      </w:pPr>
      <w:r w:rsidRPr="004E442F">
        <w:rPr>
          <w:color w:val="0E101A"/>
          <w:sz w:val="24"/>
          <w:szCs w:val="24"/>
        </w:rPr>
        <w:t>Lin, J., Chen, P., Zheng, Z.: Microscope: Pinpoint performance issues with causal graphs in micro-service environments. In: Service-Oriented Computing. pp. 3–20. Springer International Publishing, Cham (2018)</w:t>
      </w:r>
    </w:p>
    <w:p w14:paraId="06D66ADA" w14:textId="76AA9599" w:rsidR="00A138BA" w:rsidRPr="004E442F" w:rsidRDefault="00A138BA" w:rsidP="00A138BA">
      <w:pPr>
        <w:pStyle w:val="ListParagraph"/>
        <w:numPr>
          <w:ilvl w:val="0"/>
          <w:numId w:val="17"/>
        </w:numPr>
        <w:rPr>
          <w:color w:val="0E101A"/>
          <w:sz w:val="24"/>
          <w:szCs w:val="24"/>
        </w:rPr>
      </w:pPr>
      <w:r w:rsidRPr="004E442F">
        <w:rPr>
          <w:color w:val="0E101A"/>
          <w:sz w:val="24"/>
          <w:szCs w:val="24"/>
        </w:rPr>
        <w:t xml:space="preserve">Pinal V Chauhan, 2012, Cloud Computing </w:t>
      </w:r>
      <w:proofErr w:type="gramStart"/>
      <w:r w:rsidRPr="004E442F">
        <w:rPr>
          <w:color w:val="0E101A"/>
          <w:sz w:val="24"/>
          <w:szCs w:val="24"/>
        </w:rPr>
        <w:t>In</w:t>
      </w:r>
      <w:proofErr w:type="gramEnd"/>
      <w:r w:rsidRPr="004E442F">
        <w:rPr>
          <w:color w:val="0E101A"/>
          <w:sz w:val="24"/>
          <w:szCs w:val="24"/>
        </w:rPr>
        <w:t xml:space="preserve"> Distributed System, INTERNATIONAL JOURNAL OF ENGINEERING RESEARCH &amp; TECHNOLOGY (IJERT) Volume 01, Issue 10 (December 2012),</w:t>
      </w:r>
    </w:p>
    <w:p w14:paraId="39B4D5F6" w14:textId="5CA407E7" w:rsidR="00A138BA" w:rsidRPr="004E442F" w:rsidRDefault="00A138BA" w:rsidP="00A138BA">
      <w:pPr>
        <w:pStyle w:val="ListParagraph"/>
        <w:numPr>
          <w:ilvl w:val="0"/>
          <w:numId w:val="17"/>
        </w:numPr>
        <w:rPr>
          <w:color w:val="0E101A"/>
          <w:sz w:val="24"/>
          <w:szCs w:val="24"/>
        </w:rPr>
      </w:pPr>
      <w:r w:rsidRPr="004E442F">
        <w:rPr>
          <w:color w:val="0E101A"/>
          <w:sz w:val="24"/>
          <w:szCs w:val="24"/>
        </w:rPr>
        <w:t xml:space="preserve">Mostafa, </w:t>
      </w:r>
      <w:proofErr w:type="spellStart"/>
      <w:r w:rsidRPr="004E442F">
        <w:rPr>
          <w:color w:val="0E101A"/>
          <w:sz w:val="24"/>
          <w:szCs w:val="24"/>
        </w:rPr>
        <w:t>Menna</w:t>
      </w:r>
      <w:proofErr w:type="spellEnd"/>
      <w:r w:rsidRPr="004E442F">
        <w:rPr>
          <w:color w:val="0E101A"/>
          <w:sz w:val="24"/>
          <w:szCs w:val="24"/>
        </w:rPr>
        <w:t xml:space="preserve"> &amp; </w:t>
      </w:r>
      <w:proofErr w:type="spellStart"/>
      <w:r w:rsidRPr="004E442F">
        <w:rPr>
          <w:color w:val="0E101A"/>
          <w:sz w:val="24"/>
          <w:szCs w:val="24"/>
        </w:rPr>
        <w:t>Bonakdarpour</w:t>
      </w:r>
      <w:proofErr w:type="spellEnd"/>
      <w:r w:rsidRPr="004E442F">
        <w:rPr>
          <w:color w:val="0E101A"/>
          <w:sz w:val="24"/>
          <w:szCs w:val="24"/>
        </w:rPr>
        <w:t xml:space="preserve">, </w:t>
      </w:r>
      <w:proofErr w:type="spellStart"/>
      <w:r w:rsidRPr="004E442F">
        <w:rPr>
          <w:color w:val="0E101A"/>
          <w:sz w:val="24"/>
          <w:szCs w:val="24"/>
        </w:rPr>
        <w:t>Borzoo</w:t>
      </w:r>
      <w:proofErr w:type="spellEnd"/>
      <w:r w:rsidRPr="004E442F">
        <w:rPr>
          <w:color w:val="0E101A"/>
          <w:sz w:val="24"/>
          <w:szCs w:val="24"/>
        </w:rPr>
        <w:t>. (2015). Decentralized Runtime Verification of LTL Specifications in Distributed Systems. 494-503. 10.1109/IPDPS.2015.95.</w:t>
      </w:r>
    </w:p>
    <w:p w14:paraId="1BD002C2" w14:textId="4D23A74A" w:rsidR="00A138BA" w:rsidRPr="004E442F" w:rsidRDefault="00A138BA" w:rsidP="00A138BA">
      <w:pPr>
        <w:pStyle w:val="ListParagraph"/>
        <w:numPr>
          <w:ilvl w:val="0"/>
          <w:numId w:val="17"/>
        </w:numPr>
        <w:rPr>
          <w:color w:val="0E101A"/>
          <w:sz w:val="24"/>
          <w:szCs w:val="24"/>
        </w:rPr>
      </w:pPr>
      <w:proofErr w:type="spellStart"/>
      <w:r w:rsidRPr="004E442F">
        <w:rPr>
          <w:color w:val="0E101A"/>
          <w:sz w:val="24"/>
          <w:szCs w:val="24"/>
        </w:rPr>
        <w:t>Niedermaier</w:t>
      </w:r>
      <w:proofErr w:type="spellEnd"/>
      <w:r w:rsidRPr="004E442F">
        <w:rPr>
          <w:color w:val="0E101A"/>
          <w:sz w:val="24"/>
          <w:szCs w:val="24"/>
        </w:rPr>
        <w:t xml:space="preserve">, S., </w:t>
      </w:r>
      <w:proofErr w:type="spellStart"/>
      <w:r w:rsidRPr="004E442F">
        <w:rPr>
          <w:color w:val="0E101A"/>
          <w:sz w:val="24"/>
          <w:szCs w:val="24"/>
        </w:rPr>
        <w:t>Koetter</w:t>
      </w:r>
      <w:proofErr w:type="spellEnd"/>
      <w:r w:rsidRPr="004E442F">
        <w:rPr>
          <w:color w:val="0E101A"/>
          <w:sz w:val="24"/>
          <w:szCs w:val="24"/>
        </w:rPr>
        <w:t xml:space="preserve">, F., </w:t>
      </w:r>
      <w:proofErr w:type="spellStart"/>
      <w:r w:rsidRPr="004E442F">
        <w:rPr>
          <w:color w:val="0E101A"/>
          <w:sz w:val="24"/>
          <w:szCs w:val="24"/>
        </w:rPr>
        <w:t>Freymann</w:t>
      </w:r>
      <w:proofErr w:type="spellEnd"/>
      <w:r w:rsidRPr="004E442F">
        <w:rPr>
          <w:color w:val="0E101A"/>
          <w:sz w:val="24"/>
          <w:szCs w:val="24"/>
        </w:rPr>
        <w:t>, A., &amp; Wagner, S. (2019). On Observability and Monitoring of Distributed Systems – An Industry Interview Study. Lecture Notes in Computer Science, 36–52.</w:t>
      </w:r>
    </w:p>
    <w:p w14:paraId="5842D478" w14:textId="47BFFF57" w:rsidR="00597693" w:rsidRPr="004E442F" w:rsidRDefault="00597693" w:rsidP="008E5D55">
      <w:pPr>
        <w:numPr>
          <w:ilvl w:val="0"/>
          <w:numId w:val="17"/>
        </w:numPr>
        <w:jc w:val="both"/>
        <w:rPr>
          <w:color w:val="0E101A"/>
          <w:sz w:val="24"/>
          <w:szCs w:val="24"/>
        </w:rPr>
      </w:pPr>
      <w:r w:rsidRPr="004E442F">
        <w:rPr>
          <w:color w:val="0E101A"/>
          <w:sz w:val="24"/>
          <w:szCs w:val="24"/>
        </w:rPr>
        <w:t xml:space="preserve">Manzo, M. &amp; </w:t>
      </w:r>
      <w:proofErr w:type="spellStart"/>
      <w:r w:rsidRPr="004E442F">
        <w:rPr>
          <w:color w:val="0E101A"/>
          <w:sz w:val="24"/>
          <w:szCs w:val="24"/>
        </w:rPr>
        <w:t>Frisiani</w:t>
      </w:r>
      <w:proofErr w:type="spellEnd"/>
      <w:r w:rsidRPr="004E442F">
        <w:rPr>
          <w:color w:val="0E101A"/>
          <w:sz w:val="24"/>
          <w:szCs w:val="24"/>
        </w:rPr>
        <w:t xml:space="preserve">, Arrigo &amp; </w:t>
      </w:r>
      <w:proofErr w:type="spellStart"/>
      <w:r w:rsidRPr="004E442F">
        <w:rPr>
          <w:color w:val="0E101A"/>
          <w:sz w:val="24"/>
          <w:szCs w:val="24"/>
        </w:rPr>
        <w:t>Vernazza</w:t>
      </w:r>
      <w:proofErr w:type="spellEnd"/>
      <w:r w:rsidRPr="004E442F">
        <w:rPr>
          <w:color w:val="0E101A"/>
          <w:sz w:val="24"/>
          <w:szCs w:val="24"/>
        </w:rPr>
        <w:t xml:space="preserve">, </w:t>
      </w:r>
      <w:proofErr w:type="gramStart"/>
      <w:r w:rsidRPr="004E442F">
        <w:rPr>
          <w:color w:val="0E101A"/>
          <w:sz w:val="24"/>
          <w:szCs w:val="24"/>
        </w:rPr>
        <w:t>T..</w:t>
      </w:r>
      <w:proofErr w:type="gramEnd"/>
      <w:r w:rsidRPr="004E442F">
        <w:rPr>
          <w:color w:val="0E101A"/>
          <w:sz w:val="24"/>
          <w:szCs w:val="24"/>
        </w:rPr>
        <w:t xml:space="preserve"> (1982). A monitoring distributed system. </w:t>
      </w:r>
      <w:proofErr w:type="spellStart"/>
      <w:r w:rsidRPr="004E442F">
        <w:rPr>
          <w:color w:val="0E101A"/>
          <w:sz w:val="24"/>
          <w:szCs w:val="24"/>
        </w:rPr>
        <w:t>Microprocessing</w:t>
      </w:r>
      <w:proofErr w:type="spellEnd"/>
      <w:r w:rsidRPr="004E442F">
        <w:rPr>
          <w:color w:val="0E101A"/>
          <w:sz w:val="24"/>
          <w:szCs w:val="24"/>
        </w:rPr>
        <w:t xml:space="preserve"> and Microprogramming. 10. 19–24. 10.1016/0165-6074(82)90118-1.</w:t>
      </w:r>
    </w:p>
    <w:p w14:paraId="5A0449BF" w14:textId="1F607B51" w:rsidR="00A138BA" w:rsidRPr="004E442F" w:rsidRDefault="00A138BA" w:rsidP="00A138BA">
      <w:pPr>
        <w:pStyle w:val="ListParagraph"/>
        <w:numPr>
          <w:ilvl w:val="0"/>
          <w:numId w:val="17"/>
        </w:numPr>
        <w:rPr>
          <w:color w:val="0E101A"/>
          <w:sz w:val="24"/>
          <w:szCs w:val="24"/>
        </w:rPr>
      </w:pPr>
      <w:r w:rsidRPr="004E442F">
        <w:rPr>
          <w:color w:val="0E101A"/>
          <w:sz w:val="24"/>
          <w:szCs w:val="24"/>
        </w:rPr>
        <w:t xml:space="preserve">George </w:t>
      </w:r>
      <w:proofErr w:type="spellStart"/>
      <w:r w:rsidRPr="004E442F">
        <w:rPr>
          <w:color w:val="0E101A"/>
          <w:sz w:val="24"/>
          <w:szCs w:val="24"/>
        </w:rPr>
        <w:t>Coulouris</w:t>
      </w:r>
      <w:proofErr w:type="spellEnd"/>
      <w:r w:rsidRPr="004E442F">
        <w:rPr>
          <w:color w:val="0E101A"/>
          <w:sz w:val="24"/>
          <w:szCs w:val="24"/>
        </w:rPr>
        <w:t>. Distributed Systems: Concepts and Design. Addison-Wesley, 2011</w:t>
      </w:r>
    </w:p>
    <w:p w14:paraId="244698E0" w14:textId="0F040AA8" w:rsidR="00A138BA" w:rsidRPr="004E442F" w:rsidRDefault="00A138BA" w:rsidP="00A138BA">
      <w:pPr>
        <w:pStyle w:val="ListParagraph"/>
        <w:numPr>
          <w:ilvl w:val="0"/>
          <w:numId w:val="17"/>
        </w:numPr>
        <w:rPr>
          <w:color w:val="0E101A"/>
          <w:sz w:val="24"/>
          <w:szCs w:val="24"/>
        </w:rPr>
      </w:pPr>
      <w:r w:rsidRPr="004E442F">
        <w:rPr>
          <w:color w:val="0E101A"/>
          <w:sz w:val="24"/>
          <w:szCs w:val="24"/>
        </w:rPr>
        <w:t xml:space="preserve">Deepak Garg, </w:t>
      </w:r>
      <w:proofErr w:type="spellStart"/>
      <w:r w:rsidRPr="004E442F">
        <w:rPr>
          <w:color w:val="0E101A"/>
          <w:sz w:val="24"/>
          <w:szCs w:val="24"/>
        </w:rPr>
        <w:t>Limin</w:t>
      </w:r>
      <w:proofErr w:type="spellEnd"/>
      <w:r w:rsidRPr="004E442F">
        <w:rPr>
          <w:color w:val="0E101A"/>
          <w:sz w:val="24"/>
          <w:szCs w:val="24"/>
        </w:rPr>
        <w:t xml:space="preserve"> Jia, and Anupam Datta. Policy auditing over incomplete logs: Theory, implementation and applications. In Proc. of CCS'11, pages 151–162, 2011</w:t>
      </w:r>
    </w:p>
    <w:p w14:paraId="6DF3DF38" w14:textId="77777777" w:rsidR="00A138BA" w:rsidRPr="004E442F" w:rsidRDefault="00A138BA" w:rsidP="00A138BA">
      <w:pPr>
        <w:pStyle w:val="ListParagraph"/>
        <w:numPr>
          <w:ilvl w:val="0"/>
          <w:numId w:val="17"/>
        </w:numPr>
        <w:rPr>
          <w:color w:val="0E101A"/>
          <w:sz w:val="24"/>
          <w:szCs w:val="24"/>
        </w:rPr>
      </w:pPr>
      <w:r w:rsidRPr="004E442F">
        <w:rPr>
          <w:color w:val="0E101A"/>
          <w:sz w:val="24"/>
          <w:szCs w:val="24"/>
        </w:rPr>
        <w:t xml:space="preserve">11Hagit </w:t>
      </w:r>
      <w:proofErr w:type="spellStart"/>
      <w:r w:rsidRPr="004E442F">
        <w:rPr>
          <w:color w:val="0E101A"/>
          <w:sz w:val="24"/>
          <w:szCs w:val="24"/>
        </w:rPr>
        <w:t>Attiya</w:t>
      </w:r>
      <w:proofErr w:type="spellEnd"/>
      <w:r w:rsidRPr="004E442F">
        <w:rPr>
          <w:color w:val="0E101A"/>
          <w:sz w:val="24"/>
          <w:szCs w:val="24"/>
        </w:rPr>
        <w:t xml:space="preserve"> and Jennifer L. Welch. Distributed computing: fundamentals, simulations and advanced topics. Wiley, 2004</w:t>
      </w:r>
    </w:p>
    <w:p w14:paraId="2BB3797C" w14:textId="59567B82" w:rsidR="00A138BA" w:rsidRPr="004E442F" w:rsidRDefault="00A138BA" w:rsidP="008E5D55">
      <w:pPr>
        <w:numPr>
          <w:ilvl w:val="0"/>
          <w:numId w:val="17"/>
        </w:numPr>
        <w:jc w:val="both"/>
        <w:rPr>
          <w:color w:val="0E101A"/>
          <w:sz w:val="24"/>
          <w:szCs w:val="24"/>
        </w:rPr>
      </w:pPr>
      <w:r w:rsidRPr="004E442F">
        <w:rPr>
          <w:color w:val="0E101A"/>
          <w:sz w:val="24"/>
          <w:szCs w:val="24"/>
        </w:rPr>
        <w:t xml:space="preserve">Joyce, Jeffrey &amp; </w:t>
      </w:r>
      <w:proofErr w:type="spellStart"/>
      <w:r w:rsidRPr="004E442F">
        <w:rPr>
          <w:color w:val="0E101A"/>
          <w:sz w:val="24"/>
          <w:szCs w:val="24"/>
        </w:rPr>
        <w:t>Lomow</w:t>
      </w:r>
      <w:proofErr w:type="spellEnd"/>
      <w:r w:rsidRPr="004E442F">
        <w:rPr>
          <w:color w:val="0E101A"/>
          <w:sz w:val="24"/>
          <w:szCs w:val="24"/>
        </w:rPr>
        <w:t xml:space="preserve">, Greg &amp; </w:t>
      </w:r>
      <w:proofErr w:type="spellStart"/>
      <w:r w:rsidRPr="004E442F">
        <w:rPr>
          <w:color w:val="0E101A"/>
          <w:sz w:val="24"/>
          <w:szCs w:val="24"/>
        </w:rPr>
        <w:t>Slind</w:t>
      </w:r>
      <w:proofErr w:type="spellEnd"/>
      <w:r w:rsidRPr="004E442F">
        <w:rPr>
          <w:color w:val="0E101A"/>
          <w:sz w:val="24"/>
          <w:szCs w:val="24"/>
        </w:rPr>
        <w:t xml:space="preserve">, Konrad &amp; Unger, Brian. (1987). Monitoring Distributed </w:t>
      </w:r>
      <w:proofErr w:type="gramStart"/>
      <w:r w:rsidRPr="004E442F">
        <w:rPr>
          <w:color w:val="0E101A"/>
          <w:sz w:val="24"/>
          <w:szCs w:val="24"/>
        </w:rPr>
        <w:t>Systems..</w:t>
      </w:r>
      <w:proofErr w:type="gramEnd"/>
      <w:r w:rsidRPr="004E442F">
        <w:rPr>
          <w:color w:val="0E101A"/>
          <w:sz w:val="24"/>
          <w:szCs w:val="24"/>
        </w:rPr>
        <w:t xml:space="preserve"> ACM Trans. </w:t>
      </w:r>
      <w:proofErr w:type="spellStart"/>
      <w:r w:rsidRPr="004E442F">
        <w:rPr>
          <w:color w:val="0E101A"/>
          <w:sz w:val="24"/>
          <w:szCs w:val="24"/>
        </w:rPr>
        <w:t>Comput</w:t>
      </w:r>
      <w:proofErr w:type="spellEnd"/>
      <w:r w:rsidRPr="004E442F">
        <w:rPr>
          <w:color w:val="0E101A"/>
          <w:sz w:val="24"/>
          <w:szCs w:val="24"/>
        </w:rPr>
        <w:t xml:space="preserve">. </w:t>
      </w:r>
      <w:proofErr w:type="gramStart"/>
      <w:r w:rsidRPr="004E442F">
        <w:rPr>
          <w:color w:val="0E101A"/>
          <w:sz w:val="24"/>
          <w:szCs w:val="24"/>
        </w:rPr>
        <w:t>Syst..</w:t>
      </w:r>
      <w:proofErr w:type="gramEnd"/>
      <w:r w:rsidRPr="004E442F">
        <w:rPr>
          <w:color w:val="0E101A"/>
          <w:sz w:val="24"/>
          <w:szCs w:val="24"/>
        </w:rPr>
        <w:t xml:space="preserve"> 5. 121-150. 10.1145/13677.22723.</w:t>
      </w:r>
    </w:p>
    <w:p w14:paraId="16DDD40A" w14:textId="65DA70A5" w:rsidR="00597693" w:rsidRPr="004E442F" w:rsidRDefault="00FC1E3D" w:rsidP="008E5D55">
      <w:pPr>
        <w:numPr>
          <w:ilvl w:val="0"/>
          <w:numId w:val="17"/>
        </w:numPr>
        <w:jc w:val="both"/>
        <w:rPr>
          <w:color w:val="0E101A"/>
          <w:sz w:val="24"/>
          <w:szCs w:val="24"/>
        </w:rPr>
      </w:pPr>
      <w:hyperlink r:id="rId22" w:history="1">
        <w:r w:rsidR="00A138BA" w:rsidRPr="004E442F">
          <w:rPr>
            <w:rStyle w:val="Hyperlink"/>
            <w:sz w:val="24"/>
            <w:szCs w:val="24"/>
          </w:rPr>
          <w:t>https://en.wikipedia.org/wiki/Observer_effect_(physics)</w:t>
        </w:r>
      </w:hyperlink>
    </w:p>
    <w:p w14:paraId="14AA48C8" w14:textId="2D6621D9" w:rsidR="00C808B4" w:rsidRPr="004E442F" w:rsidRDefault="00597693" w:rsidP="00A138BA">
      <w:pPr>
        <w:numPr>
          <w:ilvl w:val="0"/>
          <w:numId w:val="17"/>
        </w:numPr>
        <w:jc w:val="both"/>
      </w:pPr>
      <w:r w:rsidRPr="004E442F">
        <w:rPr>
          <w:color w:val="0E101A"/>
          <w:sz w:val="24"/>
          <w:szCs w:val="24"/>
        </w:rPr>
        <w:t>Distributed Systems Observability by Cindy Sridharan, </w:t>
      </w:r>
      <w:hyperlink r:id="rId23" w:anchor=":%7E:text=Logs%2C%20metrics%2C%20and%20traces%20are,the%20three%20pillars%20of%20observability" w:tgtFrame="_blank" w:history="1">
        <w:r w:rsidRPr="004E442F">
          <w:rPr>
            <w:color w:val="4A6EE0"/>
            <w:sz w:val="24"/>
            <w:szCs w:val="24"/>
            <w:u w:val="single"/>
          </w:rPr>
          <w:t>https://www.oreilly.com/library/view/distributed-systems-observability/9781492033431/ch04.html#:~:text=Logs%2C%20metrics%2C%20and%20traces%20are,the%20three%20pillars%20of%20observability</w:t>
        </w:r>
      </w:hyperlink>
    </w:p>
    <w:sectPr w:rsidR="00C808B4" w:rsidRPr="004E442F" w:rsidSect="002253B8">
      <w:headerReference w:type="even" r:id="rId24"/>
      <w:headerReference w:type="default" r:id="rId25"/>
      <w:footerReference w:type="even" r:id="rId26"/>
      <w:footerReference w:type="default" r:id="rId27"/>
      <w:headerReference w:type="first" r:id="rId28"/>
      <w:footerReference w:type="first" r:id="rId29"/>
      <w:pgSz w:w="11906" w:h="16838" w:code="9"/>
      <w:pgMar w:top="851" w:right="1134" w:bottom="1134" w:left="1134"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zariy Andrushchak" w:date="2021-05-23T12:49:00Z" w:initials="NA">
    <w:p w14:paraId="46070D86" w14:textId="502C623D" w:rsidR="000B40E8" w:rsidRPr="000B40E8" w:rsidRDefault="000B40E8" w:rsidP="000B40E8">
      <w:pPr>
        <w:pStyle w:val="CommentText"/>
        <w:ind w:left="0"/>
      </w:pPr>
      <w:r>
        <w:rPr>
          <w:rStyle w:val="CommentReference"/>
        </w:rPr>
        <w:annotationRef/>
      </w:r>
      <w:r>
        <w:rPr>
          <w:lang w:val="uk-UA"/>
        </w:rPr>
        <w:t xml:space="preserve">Шось це речення якось дивно звучить. Проситься слово </w:t>
      </w:r>
      <w:r>
        <w:t xml:space="preserve">decribed </w:t>
      </w:r>
      <w:r>
        <w:rPr>
          <w:lang w:val="uk-UA"/>
        </w:rPr>
        <w:t xml:space="preserve">перенести перед </w:t>
      </w:r>
      <w:r>
        <w:t>concepts.</w:t>
      </w:r>
    </w:p>
  </w:comment>
  <w:comment w:id="1" w:author="Nazariy Andrushchak" w:date="2021-05-23T12:51:00Z" w:initials="NA">
    <w:p w14:paraId="51C1A2B7" w14:textId="52E51B0D" w:rsidR="000B40E8" w:rsidRDefault="000B40E8">
      <w:pPr>
        <w:pStyle w:val="CommentText"/>
      </w:pPr>
      <w:r>
        <w:rPr>
          <w:rStyle w:val="CommentReference"/>
        </w:rPr>
        <w:annotationRef/>
      </w:r>
      <w:r>
        <w:t>This software?</w:t>
      </w:r>
    </w:p>
  </w:comment>
  <w:comment w:id="2" w:author="Nazariy Andrushchak" w:date="2021-05-23T12:52:00Z" w:initials="NA">
    <w:p w14:paraId="3A4BAAB3" w14:textId="04089071" w:rsidR="000B40E8" w:rsidRDefault="000B40E8">
      <w:pPr>
        <w:pStyle w:val="CommentText"/>
      </w:pPr>
      <w:r>
        <w:rPr>
          <w:rStyle w:val="CommentReference"/>
        </w:rPr>
        <w:annotationRef/>
      </w:r>
      <w:r>
        <w:t>Student’s?</w:t>
      </w:r>
    </w:p>
  </w:comment>
  <w:comment w:id="3" w:author="Nazariy Andrushchak" w:date="2021-05-23T12:54:00Z" w:initials="NA">
    <w:p w14:paraId="0AED703E" w14:textId="1BE51D98" w:rsidR="000B40E8" w:rsidRPr="000B40E8" w:rsidRDefault="000B40E8" w:rsidP="000B40E8">
      <w:pPr>
        <w:pStyle w:val="CommentText"/>
        <w:ind w:left="0"/>
      </w:pPr>
      <w:r>
        <w:rPr>
          <w:rStyle w:val="CommentReference"/>
        </w:rPr>
        <w:annotationRef/>
      </w:r>
      <w:r>
        <w:rPr>
          <w:lang w:val="uk-UA"/>
        </w:rPr>
        <w:t>Може краще якась так замінити</w:t>
      </w:r>
      <w:r>
        <w:t xml:space="preserve"> – start working/developing on the topic of the proposed research/</w:t>
      </w:r>
      <w:r>
        <w:rPr>
          <w:lang w:val="uk-UA"/>
        </w:rPr>
        <w:t>s</w:t>
      </w:r>
      <w:r>
        <w:t>ystem.</w:t>
      </w:r>
    </w:p>
  </w:comment>
  <w:comment w:id="4" w:author="Nazariy Andrushchak" w:date="2021-05-23T12:56:00Z" w:initials="NA">
    <w:p w14:paraId="3FAD1D9F" w14:textId="41D21C8F" w:rsidR="000B40E8" w:rsidRPr="000B40E8" w:rsidRDefault="000B40E8">
      <w:pPr>
        <w:pStyle w:val="CommentText"/>
        <w:rPr>
          <w:lang w:val="uk-UA"/>
        </w:rPr>
      </w:pPr>
      <w:r>
        <w:rPr>
          <w:rStyle w:val="CommentReference"/>
        </w:rPr>
        <w:annotationRef/>
      </w:r>
      <w:r>
        <w:rPr>
          <w:lang w:val="uk-UA"/>
        </w:rPr>
        <w:t xml:space="preserve">Оскільки номерація списку літератури іде в порядку зростання, то тут мав би бути </w:t>
      </w:r>
      <w:r>
        <w:t>[3]</w:t>
      </w:r>
      <w:r>
        <w:rPr>
          <w:lang w:val="uk-UA"/>
        </w:rPr>
        <w:t>, бо перед тим тільки 2 посиланян було використано.</w:t>
      </w:r>
    </w:p>
  </w:comment>
  <w:comment w:id="5" w:author="Nazariy Andrushchak" w:date="2021-05-23T12:57:00Z" w:initials="NA">
    <w:p w14:paraId="349E7A62" w14:textId="1997784B" w:rsidR="000B40E8" w:rsidRDefault="000B40E8" w:rsidP="000B40E8">
      <w:pPr>
        <w:pStyle w:val="CommentText"/>
        <w:ind w:left="0"/>
      </w:pPr>
      <w:r>
        <w:rPr>
          <w:rStyle w:val="CommentReference"/>
        </w:rPr>
        <w:annotationRef/>
      </w:r>
      <w:r>
        <w:t>[4]</w:t>
      </w:r>
    </w:p>
  </w:comment>
  <w:comment w:id="6" w:author="Nazariy Andrushchak" w:date="2021-05-23T12:58:00Z" w:initials="NA">
    <w:p w14:paraId="6A55EC27" w14:textId="703BF8F0" w:rsidR="000B40E8" w:rsidRDefault="000B40E8">
      <w:pPr>
        <w:pStyle w:val="CommentText"/>
      </w:pPr>
      <w:r>
        <w:rPr>
          <w:rStyle w:val="CommentReference"/>
        </w:rPr>
        <w:annotationRef/>
      </w:r>
      <w:r>
        <w:t>[5]</w:t>
      </w:r>
    </w:p>
  </w:comment>
  <w:comment w:id="7" w:author="Nazariy Andrushchak" w:date="2021-05-23T12:58:00Z" w:initials="NA">
    <w:p w14:paraId="62EEA1BF" w14:textId="0646EF45" w:rsidR="000B40E8" w:rsidRDefault="000B40E8">
      <w:pPr>
        <w:pStyle w:val="CommentText"/>
      </w:pPr>
      <w:r>
        <w:rPr>
          <w:rStyle w:val="CommentReference"/>
        </w:rPr>
        <w:annotationRef/>
      </w:r>
      <w:r>
        <w:t>[6]</w:t>
      </w:r>
    </w:p>
  </w:comment>
  <w:comment w:id="8" w:author="Nazariy Andrushchak" w:date="2021-05-23T12:59:00Z" w:initials="NA">
    <w:p w14:paraId="47C9F6D0" w14:textId="61F27DED" w:rsidR="000B40E8" w:rsidRPr="000B40E8" w:rsidRDefault="000B40E8" w:rsidP="000B40E8">
      <w:pPr>
        <w:pStyle w:val="CommentText"/>
        <w:ind w:left="0"/>
        <w:rPr>
          <w:lang w:val="uk-UA"/>
        </w:rPr>
      </w:pPr>
      <w:r>
        <w:rPr>
          <w:rStyle w:val="CommentReference"/>
        </w:rPr>
        <w:annotationRef/>
      </w:r>
      <w:r>
        <w:rPr>
          <w:lang w:val="uk-UA"/>
        </w:rPr>
        <w:t>В порядку появи посилань в тексті нумерація</w:t>
      </w:r>
    </w:p>
  </w:comment>
  <w:comment w:id="9" w:author="Nazariy Andrushchak" w:date="2021-05-23T13:00:00Z" w:initials="NA">
    <w:p w14:paraId="018BA74E" w14:textId="6DE8D395" w:rsidR="000B40E8" w:rsidRDefault="000B40E8">
      <w:pPr>
        <w:pStyle w:val="CommentText"/>
      </w:pPr>
      <w:r>
        <w:rPr>
          <w:rStyle w:val="CommentReference"/>
        </w:rPr>
        <w:annotationRef/>
      </w:r>
      <w:r>
        <w:t>[13-15]</w:t>
      </w:r>
    </w:p>
  </w:comment>
  <w:comment w:id="10" w:author="Nazariy Andrushchak" w:date="2021-05-23T13:03:00Z" w:initials="NA">
    <w:p w14:paraId="58BCFE69" w14:textId="010D585D" w:rsidR="000B40E8" w:rsidRPr="000B40E8" w:rsidRDefault="000B40E8">
      <w:pPr>
        <w:pStyle w:val="CommentText"/>
        <w:rPr>
          <w:lang w:val="uk-UA"/>
        </w:rPr>
      </w:pPr>
      <w:r>
        <w:rPr>
          <w:rStyle w:val="CommentReference"/>
        </w:rPr>
        <w:annotationRef/>
      </w:r>
      <w:r>
        <w:rPr>
          <w:lang w:val="uk-UA"/>
        </w:rPr>
        <w:t>Тут не має частин, то все іде як один текст</w:t>
      </w:r>
    </w:p>
  </w:comment>
  <w:comment w:id="11" w:author="Nazariy Andrushchak" w:date="2021-05-23T13:04:00Z" w:initials="NA">
    <w:p w14:paraId="5D387831" w14:textId="4F2C8DF1" w:rsidR="000B40E8" w:rsidRPr="000B40E8" w:rsidRDefault="000B40E8" w:rsidP="000B40E8">
      <w:pPr>
        <w:pStyle w:val="CommentText"/>
        <w:ind w:left="0"/>
      </w:pPr>
      <w:r>
        <w:rPr>
          <w:rStyle w:val="CommentReference"/>
        </w:rPr>
        <w:annotationRef/>
      </w:r>
      <w:r>
        <w:t>Fig.1. Title</w:t>
      </w:r>
    </w:p>
  </w:comment>
  <w:comment w:id="12" w:author="Nazariy Andrushchak" w:date="2021-05-23T13:05:00Z" w:initials="NA">
    <w:p w14:paraId="0BB07EC6" w14:textId="3274810B" w:rsidR="000B40E8" w:rsidRDefault="000B40E8">
      <w:pPr>
        <w:pStyle w:val="CommentText"/>
      </w:pPr>
      <w:r>
        <w:rPr>
          <w:rStyle w:val="CommentReference"/>
        </w:rPr>
        <w:annotationRef/>
      </w:r>
      <w:r>
        <w:t>Fig.2. Title</w:t>
      </w:r>
    </w:p>
  </w:comment>
  <w:comment w:id="13" w:author="Nazariy Andrushchak" w:date="2021-05-23T13:07:00Z" w:initials="NA">
    <w:p w14:paraId="6E48BDDC" w14:textId="6ACFD268" w:rsidR="000B40E8" w:rsidRDefault="000B40E8">
      <w:pPr>
        <w:pStyle w:val="CommentText"/>
      </w:pPr>
      <w:r>
        <w:rPr>
          <w:rStyle w:val="CommentReference"/>
        </w:rPr>
        <w:annotationRef/>
      </w:r>
      <w:r>
        <w:t>Fig. 3.</w:t>
      </w:r>
    </w:p>
  </w:comment>
  <w:comment w:id="14" w:author="Nazariy Andrushchak" w:date="2021-05-23T13:06:00Z" w:initials="NA">
    <w:p w14:paraId="75E490B4" w14:textId="64BAD34B" w:rsidR="000B40E8" w:rsidRDefault="000B40E8">
      <w:pPr>
        <w:pStyle w:val="CommentText"/>
      </w:pPr>
      <w:r>
        <w:rPr>
          <w:rStyle w:val="CommentReference"/>
        </w:rPr>
        <w:annotationRef/>
      </w:r>
      <w:r>
        <w:t>Program listing!</w:t>
      </w:r>
    </w:p>
  </w:comment>
  <w:comment w:id="15" w:author="Nazariy Andrushchak" w:date="2021-05-23T13:08:00Z" w:initials="NA">
    <w:p w14:paraId="3511B7B9" w14:textId="00AB6FB8" w:rsidR="000B40E8" w:rsidRPr="000B40E8" w:rsidRDefault="000B40E8" w:rsidP="000B40E8">
      <w:pPr>
        <w:pStyle w:val="CommentText"/>
        <w:ind w:left="0"/>
        <w:rPr>
          <w:lang w:val="uk-UA"/>
        </w:rPr>
      </w:pPr>
      <w:r>
        <w:rPr>
          <w:rStyle w:val="CommentReference"/>
        </w:rPr>
        <w:annotationRef/>
      </w:r>
      <w:r>
        <w:rPr>
          <w:lang w:val="uk-UA"/>
        </w:rPr>
        <w:t xml:space="preserve">Якщо Ви вживаєте який рисунок, то в тексті має бути згадка цього рисунка. </w:t>
      </w:r>
      <w:r>
        <w:rPr>
          <w:lang w:val="uk-UA"/>
        </w:rPr>
        <w:br/>
      </w:r>
      <w:r>
        <w:rPr>
          <w:lang w:val="uk-UA"/>
        </w:rPr>
        <w:br/>
        <w:t>Якщо Ви вживаєте посилання на рисунок, то має бути вказано це. Якщо хочете зразу декілька рисунків під одне плсилання, то сказати – на рис. 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070D86" w15:done="1"/>
  <w15:commentEx w15:paraId="51C1A2B7" w15:done="1"/>
  <w15:commentEx w15:paraId="3A4BAAB3" w15:done="1"/>
  <w15:commentEx w15:paraId="0AED703E" w15:done="1"/>
  <w15:commentEx w15:paraId="3FAD1D9F" w15:done="1"/>
  <w15:commentEx w15:paraId="349E7A62" w15:done="1"/>
  <w15:commentEx w15:paraId="6A55EC27" w15:done="1"/>
  <w15:commentEx w15:paraId="62EEA1BF" w15:done="1"/>
  <w15:commentEx w15:paraId="47C9F6D0" w15:done="1"/>
  <w15:commentEx w15:paraId="018BA74E" w15:done="1"/>
  <w15:commentEx w15:paraId="58BCFE69" w15:done="1"/>
  <w15:commentEx w15:paraId="5D387831" w15:done="1"/>
  <w15:commentEx w15:paraId="0BB07EC6" w15:done="1"/>
  <w15:commentEx w15:paraId="6E48BDDC" w15:done="1"/>
  <w15:commentEx w15:paraId="75E490B4" w15:done="1"/>
  <w15:commentEx w15:paraId="3511B7B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070D86" w16cid:durableId="2455EB7C"/>
  <w16cid:commentId w16cid:paraId="51C1A2B7" w16cid:durableId="2455EB7D"/>
  <w16cid:commentId w16cid:paraId="3A4BAAB3" w16cid:durableId="2455EB7E"/>
  <w16cid:commentId w16cid:paraId="0AED703E" w16cid:durableId="2455EB7F"/>
  <w16cid:commentId w16cid:paraId="3FAD1D9F" w16cid:durableId="2455EB80"/>
  <w16cid:commentId w16cid:paraId="349E7A62" w16cid:durableId="2455EB81"/>
  <w16cid:commentId w16cid:paraId="6A55EC27" w16cid:durableId="2455EB82"/>
  <w16cid:commentId w16cid:paraId="62EEA1BF" w16cid:durableId="2455EB83"/>
  <w16cid:commentId w16cid:paraId="47C9F6D0" w16cid:durableId="2455EB84"/>
  <w16cid:commentId w16cid:paraId="018BA74E" w16cid:durableId="2455EB87"/>
  <w16cid:commentId w16cid:paraId="58BCFE69" w16cid:durableId="2455EB89"/>
  <w16cid:commentId w16cid:paraId="5D387831" w16cid:durableId="2455EB8A"/>
  <w16cid:commentId w16cid:paraId="0BB07EC6" w16cid:durableId="2455EB8B"/>
  <w16cid:commentId w16cid:paraId="6E48BDDC" w16cid:durableId="2455EB8C"/>
  <w16cid:commentId w16cid:paraId="75E490B4" w16cid:durableId="2455EB8D"/>
  <w16cid:commentId w16cid:paraId="3511B7B9" w16cid:durableId="2455EB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390D9" w14:textId="77777777" w:rsidR="00FC1E3D" w:rsidRDefault="00FC1E3D" w:rsidP="004C2D19">
      <w:r>
        <w:separator/>
      </w:r>
    </w:p>
  </w:endnote>
  <w:endnote w:type="continuationSeparator" w:id="0">
    <w:p w14:paraId="7810BED7" w14:textId="77777777" w:rsidR="00FC1E3D" w:rsidRDefault="00FC1E3D" w:rsidP="004C2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39A4E" w14:textId="77777777" w:rsidR="004C2D19" w:rsidRDefault="004C2D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35570" w14:textId="77777777" w:rsidR="004C2D19" w:rsidRDefault="004C2D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0EC35" w14:textId="77777777" w:rsidR="004C2D19" w:rsidRDefault="004C2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342CF" w14:textId="77777777" w:rsidR="00FC1E3D" w:rsidRDefault="00FC1E3D" w:rsidP="004C2D19">
      <w:r>
        <w:separator/>
      </w:r>
    </w:p>
  </w:footnote>
  <w:footnote w:type="continuationSeparator" w:id="0">
    <w:p w14:paraId="1E6ADFC9" w14:textId="77777777" w:rsidR="00FC1E3D" w:rsidRDefault="00FC1E3D" w:rsidP="004C2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E380" w14:textId="77777777" w:rsidR="004C2D19" w:rsidRDefault="004C2D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810E" w14:textId="77777777" w:rsidR="004C2D19" w:rsidRDefault="004C2D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DB674" w14:textId="77777777" w:rsidR="004C2D19" w:rsidRDefault="004C2D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273"/>
    <w:multiLevelType w:val="multilevel"/>
    <w:tmpl w:val="930E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A02D6"/>
    <w:multiLevelType w:val="multilevel"/>
    <w:tmpl w:val="D9E4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03919"/>
    <w:multiLevelType w:val="multilevel"/>
    <w:tmpl w:val="6360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056B5"/>
    <w:multiLevelType w:val="multilevel"/>
    <w:tmpl w:val="6690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1023A"/>
    <w:multiLevelType w:val="multilevel"/>
    <w:tmpl w:val="4C8C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B2218"/>
    <w:multiLevelType w:val="multilevel"/>
    <w:tmpl w:val="4C1A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1246C"/>
    <w:multiLevelType w:val="multilevel"/>
    <w:tmpl w:val="DB86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97D1B"/>
    <w:multiLevelType w:val="multilevel"/>
    <w:tmpl w:val="35A218B6"/>
    <w:lvl w:ilvl="0">
      <w:start w:val="1"/>
      <w:numFmt w:val="decimal"/>
      <w:lvlText w:val="%1."/>
      <w:lvlJc w:val="left"/>
      <w:pPr>
        <w:ind w:left="807" w:hanging="339"/>
      </w:pPr>
      <w:rPr>
        <w:rFonts w:ascii="Times New Roman" w:eastAsia="Times New Roman" w:hAnsi="Times New Roman" w:cs="Times New Roman" w:hint="default"/>
        <w:b/>
        <w:bCs/>
        <w:i w:val="0"/>
        <w:iCs w:val="0"/>
        <w:w w:val="102"/>
        <w:sz w:val="22"/>
        <w:szCs w:val="22"/>
      </w:rPr>
    </w:lvl>
    <w:lvl w:ilvl="1">
      <w:start w:val="1"/>
      <w:numFmt w:val="decimal"/>
      <w:lvlText w:val="%1.%2."/>
      <w:lvlJc w:val="left"/>
      <w:pPr>
        <w:ind w:left="1145" w:hanging="396"/>
      </w:pPr>
      <w:rPr>
        <w:rFonts w:ascii="Times New Roman" w:eastAsia="Times New Roman" w:hAnsi="Times New Roman" w:cs="Times New Roman" w:hint="default"/>
        <w:b w:val="0"/>
        <w:bCs w:val="0"/>
        <w:i w:val="0"/>
        <w:iCs w:val="0"/>
        <w:spacing w:val="-3"/>
        <w:w w:val="102"/>
        <w:sz w:val="22"/>
        <w:szCs w:val="22"/>
      </w:rPr>
    </w:lvl>
    <w:lvl w:ilvl="2">
      <w:numFmt w:val="bullet"/>
      <w:lvlText w:val="•"/>
      <w:lvlJc w:val="left"/>
      <w:pPr>
        <w:ind w:left="2046" w:hanging="396"/>
      </w:pPr>
      <w:rPr>
        <w:rFonts w:hint="default"/>
      </w:rPr>
    </w:lvl>
    <w:lvl w:ilvl="3">
      <w:numFmt w:val="bullet"/>
      <w:lvlText w:val="•"/>
      <w:lvlJc w:val="left"/>
      <w:pPr>
        <w:ind w:left="2953" w:hanging="396"/>
      </w:pPr>
      <w:rPr>
        <w:rFonts w:hint="default"/>
      </w:rPr>
    </w:lvl>
    <w:lvl w:ilvl="4">
      <w:numFmt w:val="bullet"/>
      <w:lvlText w:val="•"/>
      <w:lvlJc w:val="left"/>
      <w:pPr>
        <w:ind w:left="3860" w:hanging="396"/>
      </w:pPr>
      <w:rPr>
        <w:rFonts w:hint="default"/>
      </w:rPr>
    </w:lvl>
    <w:lvl w:ilvl="5">
      <w:numFmt w:val="bullet"/>
      <w:lvlText w:val="•"/>
      <w:lvlJc w:val="left"/>
      <w:pPr>
        <w:ind w:left="4766" w:hanging="396"/>
      </w:pPr>
      <w:rPr>
        <w:rFonts w:hint="default"/>
      </w:rPr>
    </w:lvl>
    <w:lvl w:ilvl="6">
      <w:numFmt w:val="bullet"/>
      <w:lvlText w:val="•"/>
      <w:lvlJc w:val="left"/>
      <w:pPr>
        <w:ind w:left="5673" w:hanging="396"/>
      </w:pPr>
      <w:rPr>
        <w:rFonts w:hint="default"/>
      </w:rPr>
    </w:lvl>
    <w:lvl w:ilvl="7">
      <w:numFmt w:val="bullet"/>
      <w:lvlText w:val="•"/>
      <w:lvlJc w:val="left"/>
      <w:pPr>
        <w:ind w:left="6580" w:hanging="396"/>
      </w:pPr>
      <w:rPr>
        <w:rFonts w:hint="default"/>
      </w:rPr>
    </w:lvl>
    <w:lvl w:ilvl="8">
      <w:numFmt w:val="bullet"/>
      <w:lvlText w:val="•"/>
      <w:lvlJc w:val="left"/>
      <w:pPr>
        <w:ind w:left="7486" w:hanging="396"/>
      </w:pPr>
      <w:rPr>
        <w:rFonts w:hint="default"/>
      </w:rPr>
    </w:lvl>
  </w:abstractNum>
  <w:abstractNum w:abstractNumId="8" w15:restartNumberingAfterBreak="0">
    <w:nsid w:val="52F661C2"/>
    <w:multiLevelType w:val="multilevel"/>
    <w:tmpl w:val="2566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8620C"/>
    <w:multiLevelType w:val="multilevel"/>
    <w:tmpl w:val="5D5C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E83699"/>
    <w:multiLevelType w:val="multilevel"/>
    <w:tmpl w:val="AB02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C2E0A"/>
    <w:multiLevelType w:val="multilevel"/>
    <w:tmpl w:val="C25A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90681"/>
    <w:multiLevelType w:val="multilevel"/>
    <w:tmpl w:val="6F98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A3D1A"/>
    <w:multiLevelType w:val="multilevel"/>
    <w:tmpl w:val="9A7C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B53AB"/>
    <w:multiLevelType w:val="multilevel"/>
    <w:tmpl w:val="0DC2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356060"/>
    <w:multiLevelType w:val="hybridMultilevel"/>
    <w:tmpl w:val="2CE4AE5A"/>
    <w:lvl w:ilvl="0" w:tplc="63ECA920">
      <w:start w:val="1"/>
      <w:numFmt w:val="decimal"/>
      <w:lvlText w:val="%1."/>
      <w:lvlJc w:val="left"/>
      <w:pPr>
        <w:ind w:left="807" w:hanging="339"/>
      </w:pPr>
      <w:rPr>
        <w:rFonts w:ascii="Times New Roman" w:eastAsia="Times New Roman" w:hAnsi="Times New Roman" w:cs="Times New Roman" w:hint="default"/>
        <w:b w:val="0"/>
        <w:bCs w:val="0"/>
        <w:i w:val="0"/>
        <w:iCs w:val="0"/>
        <w:w w:val="102"/>
        <w:sz w:val="22"/>
        <w:szCs w:val="22"/>
      </w:rPr>
    </w:lvl>
    <w:lvl w:ilvl="1" w:tplc="C6402726">
      <w:numFmt w:val="bullet"/>
      <w:lvlText w:val="•"/>
      <w:lvlJc w:val="left"/>
      <w:pPr>
        <w:ind w:left="1650" w:hanging="339"/>
      </w:pPr>
      <w:rPr>
        <w:rFonts w:hint="default"/>
      </w:rPr>
    </w:lvl>
    <w:lvl w:ilvl="2" w:tplc="21BA2F24">
      <w:numFmt w:val="bullet"/>
      <w:lvlText w:val="•"/>
      <w:lvlJc w:val="left"/>
      <w:pPr>
        <w:ind w:left="2500" w:hanging="339"/>
      </w:pPr>
      <w:rPr>
        <w:rFonts w:hint="default"/>
      </w:rPr>
    </w:lvl>
    <w:lvl w:ilvl="3" w:tplc="C2129D34">
      <w:numFmt w:val="bullet"/>
      <w:lvlText w:val="•"/>
      <w:lvlJc w:val="left"/>
      <w:pPr>
        <w:ind w:left="3350" w:hanging="339"/>
      </w:pPr>
      <w:rPr>
        <w:rFonts w:hint="default"/>
      </w:rPr>
    </w:lvl>
    <w:lvl w:ilvl="4" w:tplc="63169986">
      <w:numFmt w:val="bullet"/>
      <w:lvlText w:val="•"/>
      <w:lvlJc w:val="left"/>
      <w:pPr>
        <w:ind w:left="4200" w:hanging="339"/>
      </w:pPr>
      <w:rPr>
        <w:rFonts w:hint="default"/>
      </w:rPr>
    </w:lvl>
    <w:lvl w:ilvl="5" w:tplc="10527944">
      <w:numFmt w:val="bullet"/>
      <w:lvlText w:val="•"/>
      <w:lvlJc w:val="left"/>
      <w:pPr>
        <w:ind w:left="5050" w:hanging="339"/>
      </w:pPr>
      <w:rPr>
        <w:rFonts w:hint="default"/>
      </w:rPr>
    </w:lvl>
    <w:lvl w:ilvl="6" w:tplc="9AF4EE22">
      <w:numFmt w:val="bullet"/>
      <w:lvlText w:val="•"/>
      <w:lvlJc w:val="left"/>
      <w:pPr>
        <w:ind w:left="5900" w:hanging="339"/>
      </w:pPr>
      <w:rPr>
        <w:rFonts w:hint="default"/>
      </w:rPr>
    </w:lvl>
    <w:lvl w:ilvl="7" w:tplc="463A714A">
      <w:numFmt w:val="bullet"/>
      <w:lvlText w:val="•"/>
      <w:lvlJc w:val="left"/>
      <w:pPr>
        <w:ind w:left="6750" w:hanging="339"/>
      </w:pPr>
      <w:rPr>
        <w:rFonts w:hint="default"/>
      </w:rPr>
    </w:lvl>
    <w:lvl w:ilvl="8" w:tplc="91668CBE">
      <w:numFmt w:val="bullet"/>
      <w:lvlText w:val="•"/>
      <w:lvlJc w:val="left"/>
      <w:pPr>
        <w:ind w:left="7600" w:hanging="339"/>
      </w:pPr>
      <w:rPr>
        <w:rFonts w:hint="default"/>
      </w:rPr>
    </w:lvl>
  </w:abstractNum>
  <w:abstractNum w:abstractNumId="16" w15:restartNumberingAfterBreak="0">
    <w:nsid w:val="789660D4"/>
    <w:multiLevelType w:val="hybridMultilevel"/>
    <w:tmpl w:val="F1A28DB2"/>
    <w:lvl w:ilvl="0" w:tplc="732A7386">
      <w:start w:val="1"/>
      <w:numFmt w:val="decimal"/>
      <w:lvlText w:val="%1."/>
      <w:lvlJc w:val="left"/>
      <w:pPr>
        <w:ind w:left="807" w:hanging="339"/>
      </w:pPr>
      <w:rPr>
        <w:rFonts w:ascii="Times New Roman" w:eastAsia="Times New Roman" w:hAnsi="Times New Roman" w:cs="Times New Roman" w:hint="default"/>
        <w:b/>
        <w:bCs/>
        <w:i w:val="0"/>
        <w:iCs w:val="0"/>
        <w:w w:val="102"/>
        <w:sz w:val="22"/>
        <w:szCs w:val="22"/>
      </w:rPr>
    </w:lvl>
    <w:lvl w:ilvl="1" w:tplc="7FA69106">
      <w:numFmt w:val="bullet"/>
      <w:lvlText w:val="•"/>
      <w:lvlJc w:val="left"/>
      <w:pPr>
        <w:ind w:left="1650" w:hanging="339"/>
      </w:pPr>
      <w:rPr>
        <w:rFonts w:hint="default"/>
      </w:rPr>
    </w:lvl>
    <w:lvl w:ilvl="2" w:tplc="26DAC9CA">
      <w:numFmt w:val="bullet"/>
      <w:lvlText w:val="•"/>
      <w:lvlJc w:val="left"/>
      <w:pPr>
        <w:ind w:left="2500" w:hanging="339"/>
      </w:pPr>
      <w:rPr>
        <w:rFonts w:hint="default"/>
      </w:rPr>
    </w:lvl>
    <w:lvl w:ilvl="3" w:tplc="08586780">
      <w:numFmt w:val="bullet"/>
      <w:lvlText w:val="•"/>
      <w:lvlJc w:val="left"/>
      <w:pPr>
        <w:ind w:left="3350" w:hanging="339"/>
      </w:pPr>
      <w:rPr>
        <w:rFonts w:hint="default"/>
      </w:rPr>
    </w:lvl>
    <w:lvl w:ilvl="4" w:tplc="07C69BC8">
      <w:numFmt w:val="bullet"/>
      <w:lvlText w:val="•"/>
      <w:lvlJc w:val="left"/>
      <w:pPr>
        <w:ind w:left="4200" w:hanging="339"/>
      </w:pPr>
      <w:rPr>
        <w:rFonts w:hint="default"/>
      </w:rPr>
    </w:lvl>
    <w:lvl w:ilvl="5" w:tplc="D6588EA0">
      <w:numFmt w:val="bullet"/>
      <w:lvlText w:val="•"/>
      <w:lvlJc w:val="left"/>
      <w:pPr>
        <w:ind w:left="5050" w:hanging="339"/>
      </w:pPr>
      <w:rPr>
        <w:rFonts w:hint="default"/>
      </w:rPr>
    </w:lvl>
    <w:lvl w:ilvl="6" w:tplc="3202BD2C">
      <w:numFmt w:val="bullet"/>
      <w:lvlText w:val="•"/>
      <w:lvlJc w:val="left"/>
      <w:pPr>
        <w:ind w:left="5900" w:hanging="339"/>
      </w:pPr>
      <w:rPr>
        <w:rFonts w:hint="default"/>
      </w:rPr>
    </w:lvl>
    <w:lvl w:ilvl="7" w:tplc="E38AA92A">
      <w:numFmt w:val="bullet"/>
      <w:lvlText w:val="•"/>
      <w:lvlJc w:val="left"/>
      <w:pPr>
        <w:ind w:left="6750" w:hanging="339"/>
      </w:pPr>
      <w:rPr>
        <w:rFonts w:hint="default"/>
      </w:rPr>
    </w:lvl>
    <w:lvl w:ilvl="8" w:tplc="4D5E87C8">
      <w:numFmt w:val="bullet"/>
      <w:lvlText w:val="•"/>
      <w:lvlJc w:val="left"/>
      <w:pPr>
        <w:ind w:left="7600" w:hanging="339"/>
      </w:pPr>
      <w:rPr>
        <w:rFonts w:hint="default"/>
      </w:rPr>
    </w:lvl>
  </w:abstractNum>
  <w:num w:numId="1">
    <w:abstractNumId w:val="15"/>
  </w:num>
  <w:num w:numId="2">
    <w:abstractNumId w:val="16"/>
  </w:num>
  <w:num w:numId="3">
    <w:abstractNumId w:val="7"/>
  </w:num>
  <w:num w:numId="4">
    <w:abstractNumId w:val="5"/>
  </w:num>
  <w:num w:numId="5">
    <w:abstractNumId w:val="8"/>
  </w:num>
  <w:num w:numId="6">
    <w:abstractNumId w:val="4"/>
  </w:num>
  <w:num w:numId="7">
    <w:abstractNumId w:val="2"/>
  </w:num>
  <w:num w:numId="8">
    <w:abstractNumId w:val="10"/>
  </w:num>
  <w:num w:numId="9">
    <w:abstractNumId w:val="0"/>
  </w:num>
  <w:num w:numId="10">
    <w:abstractNumId w:val="1"/>
  </w:num>
  <w:num w:numId="11">
    <w:abstractNumId w:val="13"/>
  </w:num>
  <w:num w:numId="12">
    <w:abstractNumId w:val="11"/>
  </w:num>
  <w:num w:numId="13">
    <w:abstractNumId w:val="14"/>
  </w:num>
  <w:num w:numId="14">
    <w:abstractNumId w:val="12"/>
  </w:num>
  <w:num w:numId="15">
    <w:abstractNumId w:val="3"/>
  </w:num>
  <w:num w:numId="16">
    <w:abstractNumId w:val="6"/>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zariy Andrushchak">
    <w15:presenceInfo w15:providerId="None" w15:userId="Nazariy Andrushch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yNrMwtTQ1MTQwN7FU0lEKTi0uzszPAykwrAUAmcSaPCwAAAA="/>
  </w:docVars>
  <w:rsids>
    <w:rsidRoot w:val="000D0C90"/>
    <w:rsid w:val="0004681E"/>
    <w:rsid w:val="00064B2B"/>
    <w:rsid w:val="000B20F0"/>
    <w:rsid w:val="000B40E8"/>
    <w:rsid w:val="000D0C90"/>
    <w:rsid w:val="000F1ADB"/>
    <w:rsid w:val="001066FF"/>
    <w:rsid w:val="0011308D"/>
    <w:rsid w:val="001421DE"/>
    <w:rsid w:val="00155434"/>
    <w:rsid w:val="00170E03"/>
    <w:rsid w:val="001C70F5"/>
    <w:rsid w:val="001D5828"/>
    <w:rsid w:val="002253B8"/>
    <w:rsid w:val="00263D28"/>
    <w:rsid w:val="0027759E"/>
    <w:rsid w:val="002E1423"/>
    <w:rsid w:val="002F6BD9"/>
    <w:rsid w:val="00321474"/>
    <w:rsid w:val="0032504B"/>
    <w:rsid w:val="00370602"/>
    <w:rsid w:val="003B7336"/>
    <w:rsid w:val="003C65CB"/>
    <w:rsid w:val="00434455"/>
    <w:rsid w:val="00491F58"/>
    <w:rsid w:val="004A2CD5"/>
    <w:rsid w:val="004B5DCA"/>
    <w:rsid w:val="004C22F8"/>
    <w:rsid w:val="004C2D19"/>
    <w:rsid w:val="004E442F"/>
    <w:rsid w:val="00553DD0"/>
    <w:rsid w:val="00556AA5"/>
    <w:rsid w:val="005663D5"/>
    <w:rsid w:val="00597693"/>
    <w:rsid w:val="005F3133"/>
    <w:rsid w:val="006A71FE"/>
    <w:rsid w:val="00760CA0"/>
    <w:rsid w:val="0077601C"/>
    <w:rsid w:val="00791958"/>
    <w:rsid w:val="007F76A2"/>
    <w:rsid w:val="00833927"/>
    <w:rsid w:val="008E5D55"/>
    <w:rsid w:val="008F4EF2"/>
    <w:rsid w:val="0093010C"/>
    <w:rsid w:val="00A008AC"/>
    <w:rsid w:val="00A0492B"/>
    <w:rsid w:val="00A138BA"/>
    <w:rsid w:val="00A61120"/>
    <w:rsid w:val="00B57C96"/>
    <w:rsid w:val="00B6648B"/>
    <w:rsid w:val="00BF287F"/>
    <w:rsid w:val="00C33566"/>
    <w:rsid w:val="00C640D9"/>
    <w:rsid w:val="00C748E8"/>
    <w:rsid w:val="00C808B4"/>
    <w:rsid w:val="00CD7AE6"/>
    <w:rsid w:val="00D33236"/>
    <w:rsid w:val="00D84DF2"/>
    <w:rsid w:val="00DB4392"/>
    <w:rsid w:val="00DC77C1"/>
    <w:rsid w:val="00F253C2"/>
    <w:rsid w:val="00F92FFB"/>
    <w:rsid w:val="00FC1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36345"/>
  <w15:docId w15:val="{4ED68E0D-C320-4E10-A6B5-74A1653F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288" w:right="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42F"/>
    <w:rPr>
      <w:rFonts w:ascii="Times New Roman" w:eastAsia="Times New Roman" w:hAnsi="Times New Roman" w:cs="Times New Roman"/>
    </w:rPr>
  </w:style>
  <w:style w:type="paragraph" w:styleId="Heading1">
    <w:name w:val="heading 1"/>
    <w:basedOn w:val="Normal"/>
    <w:uiPriority w:val="9"/>
    <w:qFormat/>
    <w:pPr>
      <w:spacing w:before="11"/>
      <w:ind w:left="807"/>
      <w:jc w:val="both"/>
      <w:outlineLvl w:val="0"/>
    </w:pPr>
    <w:rPr>
      <w:b/>
      <w:bCs/>
    </w:rPr>
  </w:style>
  <w:style w:type="paragraph" w:styleId="Heading2">
    <w:name w:val="heading 2"/>
    <w:basedOn w:val="Normal"/>
    <w:next w:val="Normal"/>
    <w:link w:val="Heading2Char"/>
    <w:uiPriority w:val="9"/>
    <w:semiHidden/>
    <w:unhideWhenUsed/>
    <w:qFormat/>
    <w:rsid w:val="00C748E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6">
    <w:name w:val="heading 6"/>
    <w:basedOn w:val="Normal"/>
    <w:next w:val="Normal"/>
    <w:link w:val="Heading6Char"/>
    <w:uiPriority w:val="9"/>
    <w:semiHidden/>
    <w:unhideWhenUsed/>
    <w:qFormat/>
    <w:rsid w:val="00C748E8"/>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1"/>
      <w:ind w:left="807" w:hanging="340"/>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C748E8"/>
    <w:rPr>
      <w:rFonts w:asciiTheme="majorHAnsi" w:eastAsiaTheme="majorEastAsia" w:hAnsiTheme="majorHAnsi" w:cstheme="majorBidi"/>
      <w:color w:val="365F91" w:themeColor="accent1" w:themeShade="BF"/>
      <w:sz w:val="26"/>
      <w:szCs w:val="26"/>
    </w:rPr>
  </w:style>
  <w:style w:type="character" w:customStyle="1" w:styleId="Heading6Char">
    <w:name w:val="Heading 6 Char"/>
    <w:basedOn w:val="DefaultParagraphFont"/>
    <w:link w:val="Heading6"/>
    <w:uiPriority w:val="9"/>
    <w:semiHidden/>
    <w:rsid w:val="00C748E8"/>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1D58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82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D5828"/>
    <w:rPr>
      <w:b/>
      <w:bCs/>
    </w:rPr>
  </w:style>
  <w:style w:type="character" w:styleId="Hyperlink">
    <w:name w:val="Hyperlink"/>
    <w:basedOn w:val="DefaultParagraphFont"/>
    <w:uiPriority w:val="99"/>
    <w:unhideWhenUsed/>
    <w:rsid w:val="001D5828"/>
    <w:rPr>
      <w:color w:val="0000FF" w:themeColor="hyperlink"/>
      <w:u w:val="single"/>
    </w:rPr>
  </w:style>
  <w:style w:type="character" w:customStyle="1" w:styleId="UnresolvedMention1">
    <w:name w:val="Unresolved Mention1"/>
    <w:basedOn w:val="DefaultParagraphFont"/>
    <w:uiPriority w:val="99"/>
    <w:semiHidden/>
    <w:unhideWhenUsed/>
    <w:rsid w:val="001D5828"/>
    <w:rPr>
      <w:color w:val="605E5C"/>
      <w:shd w:val="clear" w:color="auto" w:fill="E1DFDD"/>
    </w:rPr>
  </w:style>
  <w:style w:type="paragraph" w:styleId="Quote">
    <w:name w:val="Quote"/>
    <w:basedOn w:val="Normal"/>
    <w:next w:val="Normal"/>
    <w:link w:val="QuoteChar"/>
    <w:uiPriority w:val="29"/>
    <w:qFormat/>
    <w:rsid w:val="001D58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D5828"/>
    <w:rPr>
      <w:rFonts w:ascii="Times New Roman" w:eastAsia="Times New Roman" w:hAnsi="Times New Roman" w:cs="Times New Roman"/>
      <w:i/>
      <w:iCs/>
      <w:color w:val="404040" w:themeColor="text1" w:themeTint="BF"/>
    </w:rPr>
  </w:style>
  <w:style w:type="table" w:styleId="TableGrid">
    <w:name w:val="Table Grid"/>
    <w:basedOn w:val="TableNormal"/>
    <w:uiPriority w:val="39"/>
    <w:rsid w:val="00A04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2D19"/>
    <w:pPr>
      <w:tabs>
        <w:tab w:val="center" w:pos="4680"/>
        <w:tab w:val="right" w:pos="9360"/>
      </w:tabs>
    </w:pPr>
  </w:style>
  <w:style w:type="character" w:customStyle="1" w:styleId="HeaderChar">
    <w:name w:val="Header Char"/>
    <w:basedOn w:val="DefaultParagraphFont"/>
    <w:link w:val="Header"/>
    <w:uiPriority w:val="99"/>
    <w:rsid w:val="004C2D19"/>
    <w:rPr>
      <w:rFonts w:ascii="Times New Roman" w:eastAsia="Times New Roman" w:hAnsi="Times New Roman" w:cs="Times New Roman"/>
    </w:rPr>
  </w:style>
  <w:style w:type="paragraph" w:styleId="Footer">
    <w:name w:val="footer"/>
    <w:basedOn w:val="Normal"/>
    <w:link w:val="FooterChar"/>
    <w:uiPriority w:val="99"/>
    <w:unhideWhenUsed/>
    <w:rsid w:val="004C2D19"/>
    <w:pPr>
      <w:tabs>
        <w:tab w:val="center" w:pos="4680"/>
        <w:tab w:val="right" w:pos="9360"/>
      </w:tabs>
    </w:pPr>
  </w:style>
  <w:style w:type="character" w:customStyle="1" w:styleId="FooterChar">
    <w:name w:val="Footer Char"/>
    <w:basedOn w:val="DefaultParagraphFont"/>
    <w:link w:val="Footer"/>
    <w:uiPriority w:val="99"/>
    <w:rsid w:val="004C2D19"/>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A71FE"/>
    <w:rPr>
      <w:color w:val="800080" w:themeColor="followedHyperlink"/>
      <w:u w:val="single"/>
    </w:rPr>
  </w:style>
  <w:style w:type="paragraph" w:styleId="BalloonText">
    <w:name w:val="Balloon Text"/>
    <w:basedOn w:val="Normal"/>
    <w:link w:val="BalloonTextChar"/>
    <w:uiPriority w:val="99"/>
    <w:semiHidden/>
    <w:unhideWhenUsed/>
    <w:rsid w:val="003706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602"/>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B40E8"/>
    <w:rPr>
      <w:sz w:val="16"/>
      <w:szCs w:val="16"/>
    </w:rPr>
  </w:style>
  <w:style w:type="paragraph" w:styleId="CommentText">
    <w:name w:val="annotation text"/>
    <w:basedOn w:val="Normal"/>
    <w:link w:val="CommentTextChar"/>
    <w:uiPriority w:val="99"/>
    <w:semiHidden/>
    <w:unhideWhenUsed/>
    <w:rsid w:val="000B40E8"/>
    <w:rPr>
      <w:sz w:val="20"/>
      <w:szCs w:val="20"/>
    </w:rPr>
  </w:style>
  <w:style w:type="character" w:customStyle="1" w:styleId="CommentTextChar">
    <w:name w:val="Comment Text Char"/>
    <w:basedOn w:val="DefaultParagraphFont"/>
    <w:link w:val="CommentText"/>
    <w:uiPriority w:val="99"/>
    <w:semiHidden/>
    <w:rsid w:val="000B40E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B40E8"/>
    <w:rPr>
      <w:b/>
      <w:bCs/>
    </w:rPr>
  </w:style>
  <w:style w:type="character" w:customStyle="1" w:styleId="CommentSubjectChar">
    <w:name w:val="Comment Subject Char"/>
    <w:basedOn w:val="CommentTextChar"/>
    <w:link w:val="CommentSubject"/>
    <w:uiPriority w:val="99"/>
    <w:semiHidden/>
    <w:rsid w:val="000B40E8"/>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A13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7964">
      <w:bodyDiv w:val="1"/>
      <w:marLeft w:val="0"/>
      <w:marRight w:val="0"/>
      <w:marTop w:val="0"/>
      <w:marBottom w:val="0"/>
      <w:divBdr>
        <w:top w:val="none" w:sz="0" w:space="0" w:color="auto"/>
        <w:left w:val="none" w:sz="0" w:space="0" w:color="auto"/>
        <w:bottom w:val="none" w:sz="0" w:space="0" w:color="auto"/>
        <w:right w:val="none" w:sz="0" w:space="0" w:color="auto"/>
      </w:divBdr>
    </w:div>
    <w:div w:id="308872294">
      <w:bodyDiv w:val="1"/>
      <w:marLeft w:val="0"/>
      <w:marRight w:val="0"/>
      <w:marTop w:val="0"/>
      <w:marBottom w:val="0"/>
      <w:divBdr>
        <w:top w:val="none" w:sz="0" w:space="0" w:color="auto"/>
        <w:left w:val="none" w:sz="0" w:space="0" w:color="auto"/>
        <w:bottom w:val="none" w:sz="0" w:space="0" w:color="auto"/>
        <w:right w:val="none" w:sz="0" w:space="0" w:color="auto"/>
      </w:divBdr>
    </w:div>
    <w:div w:id="786044879">
      <w:bodyDiv w:val="1"/>
      <w:marLeft w:val="0"/>
      <w:marRight w:val="0"/>
      <w:marTop w:val="0"/>
      <w:marBottom w:val="0"/>
      <w:divBdr>
        <w:top w:val="none" w:sz="0" w:space="0" w:color="auto"/>
        <w:left w:val="none" w:sz="0" w:space="0" w:color="auto"/>
        <w:bottom w:val="none" w:sz="0" w:space="0" w:color="auto"/>
        <w:right w:val="none" w:sz="0" w:space="0" w:color="auto"/>
      </w:divBdr>
    </w:div>
    <w:div w:id="1052509073">
      <w:bodyDiv w:val="1"/>
      <w:marLeft w:val="0"/>
      <w:marRight w:val="0"/>
      <w:marTop w:val="0"/>
      <w:marBottom w:val="0"/>
      <w:divBdr>
        <w:top w:val="none" w:sz="0" w:space="0" w:color="auto"/>
        <w:left w:val="none" w:sz="0" w:space="0" w:color="auto"/>
        <w:bottom w:val="none" w:sz="0" w:space="0" w:color="auto"/>
        <w:right w:val="none" w:sz="0" w:space="0" w:color="auto"/>
      </w:divBdr>
    </w:div>
    <w:div w:id="2096701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oi.org/10.1145/127695.122774"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localhost:9000/new/graph"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oreilly.com/library/view/distributed-systems-observability/9781492033431/ch04.html"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en.wikipedia.org/wiki/Observer_effect_(physic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0A9636669C5D49B1059ABF7BBA89E8" ma:contentTypeVersion="11" ma:contentTypeDescription="Create a new document." ma:contentTypeScope="" ma:versionID="55f47f39122b3e84ba7d2be259a9512a">
  <xsd:schema xmlns:xsd="http://www.w3.org/2001/XMLSchema" xmlns:xs="http://www.w3.org/2001/XMLSchema" xmlns:p="http://schemas.microsoft.com/office/2006/metadata/properties" xmlns:ns3="2ec15f3d-f060-4afd-ad07-3cf356c47417" xmlns:ns4="016d9dcf-0b70-42bb-98cd-bd765dea3c07" targetNamespace="http://schemas.microsoft.com/office/2006/metadata/properties" ma:root="true" ma:fieldsID="e2c63a9beb545c5c83959586b11b1104" ns3:_="" ns4:_="">
    <xsd:import namespace="2ec15f3d-f060-4afd-ad07-3cf356c47417"/>
    <xsd:import namespace="016d9dcf-0b70-42bb-98cd-bd765dea3c0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c15f3d-f060-4afd-ad07-3cf356c474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6d9dcf-0b70-42bb-98cd-bd765dea3c0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B4826E-2C34-4638-812A-846BC2C35773}">
  <ds:schemaRefs>
    <ds:schemaRef ds:uri="http://schemas.openxmlformats.org/officeDocument/2006/bibliography"/>
  </ds:schemaRefs>
</ds:datastoreItem>
</file>

<file path=customXml/itemProps2.xml><?xml version="1.0" encoding="utf-8"?>
<ds:datastoreItem xmlns:ds="http://schemas.openxmlformats.org/officeDocument/2006/customXml" ds:itemID="{81AE37A7-0B85-43F6-BD32-D64212167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15f3d-f060-4afd-ad07-3cf356c47417"/>
    <ds:schemaRef ds:uri="016d9dcf-0b70-42bb-98cd-bd765dea3c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A2D464-7AFD-46AE-96A9-61DA7ECACE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0330BD-F11D-46DE-BB54-D22F47C76C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4493</Words>
  <Characters>25614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Microsoft Word - 8&lt;&gt;38 - @5D5@0B ˆ  (0=3 &lt;&gt;2&gt;N)</vt:lpstr>
    </vt:vector>
  </TitlesOfParts>
  <Company/>
  <LinksUpToDate>false</LinksUpToDate>
  <CharactersWithSpaces>30047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- 8&lt;&gt;38 - @5D5@0B ˆ  (0=3 &lt;&gt;2&gt;N)</dc:title>
  <dc:creator>nandr</dc:creator>
  <cp:lastModifiedBy>Dmytro Zhluktenko</cp:lastModifiedBy>
  <cp:revision>2</cp:revision>
  <dcterms:created xsi:type="dcterms:W3CDTF">2021-06-02T20:15:00Z</dcterms:created>
  <dcterms:modified xsi:type="dcterms:W3CDTF">2021-06-02T20:15:00Z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2021-05-05T00:00:00Z</vt:filetime>
  </property>
  <property fmtid="{D5CDD505-2E9C-101B-9397-08002B2CF9AE}" pid="3" name="LastSaved">
    <vt:filetime>2021-05-18T00:00:00Z</vt:filetime>
  </property>
  <property fmtid="{D5CDD505-2E9C-101B-9397-08002B2CF9AE}" pid="4" name="ContentTypeId">
    <vt:lpwstr>0x0101007D0A9636669C5D49B1059ABF7BBA89E8</vt:lpwstr>
  </property>
</Properties>
</file>